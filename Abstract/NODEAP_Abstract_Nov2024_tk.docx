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2E0C9" w14:textId="7A19FDB9" w:rsidR="000C052D" w:rsidRPr="001B3744" w:rsidRDefault="000C052D">
      <w:pPr>
        <w:rPr>
          <w:b/>
          <w:bCs/>
        </w:rPr>
      </w:pPr>
      <w:bookmarkStart w:id="0" w:name="OLE_LINK6"/>
      <w:bookmarkStart w:id="1" w:name="OLE_LINK7"/>
      <w:r w:rsidRPr="000C052D">
        <w:rPr>
          <w:b/>
          <w:bCs/>
        </w:rPr>
        <w:t xml:space="preserve">Posterior orbitofrontal cortex </w:t>
      </w:r>
      <w:del w:id="2" w:author="Kahnt, Thorsten (NIH/NIDA) [E]" w:date="2024-11-16T14:26:00Z" w16du:dateUtc="2024-11-16T19:26:00Z">
        <w:r w:rsidRPr="000C052D" w:rsidDel="00DE3646">
          <w:rPr>
            <w:b/>
            <w:bCs/>
          </w:rPr>
          <w:delText>is necessary for</w:delText>
        </w:r>
      </w:del>
      <w:ins w:id="3" w:author="Kahnt, Thorsten (NIH/NIDA) [E]" w:date="2024-11-16T14:26:00Z" w16du:dateUtc="2024-11-16T19:26:00Z">
        <w:r w:rsidR="00DE3646">
          <w:rPr>
            <w:b/>
            <w:bCs/>
          </w:rPr>
          <w:t>contributes to the</w:t>
        </w:r>
      </w:ins>
      <w:r w:rsidRPr="000C052D">
        <w:rPr>
          <w:b/>
          <w:bCs/>
        </w:rPr>
        <w:t xml:space="preserve"> acquisition and </w:t>
      </w:r>
      <w:del w:id="4" w:author="Kahnt, Thorsten (NIH/NIDA) [E]" w:date="2024-11-16T14:38:00Z" w16du:dateUtc="2024-11-16T19:38:00Z">
        <w:r w:rsidRPr="000C052D" w:rsidDel="007B46ED">
          <w:rPr>
            <w:b/>
            <w:bCs/>
          </w:rPr>
          <w:delText xml:space="preserve">retrieval </w:delText>
        </w:r>
      </w:del>
      <w:ins w:id="5" w:author="Kahnt, Thorsten (NIH/NIDA) [E]" w:date="2024-11-16T14:38:00Z" w16du:dateUtc="2024-11-16T19:38:00Z">
        <w:r w:rsidR="007B46ED">
          <w:rPr>
            <w:b/>
            <w:bCs/>
          </w:rPr>
          <w:t>use</w:t>
        </w:r>
        <w:r w:rsidR="007B46ED" w:rsidRPr="000C052D">
          <w:rPr>
            <w:b/>
            <w:bCs/>
          </w:rPr>
          <w:t xml:space="preserve"> </w:t>
        </w:r>
      </w:ins>
      <w:r w:rsidRPr="000C052D">
        <w:rPr>
          <w:b/>
          <w:bCs/>
        </w:rPr>
        <w:t>of stimulus-outcome associations</w:t>
      </w:r>
      <w:r w:rsidR="00101B86">
        <w:rPr>
          <w:b/>
          <w:bCs/>
        </w:rPr>
        <w:t xml:space="preserve"> </w:t>
      </w:r>
      <w:del w:id="6" w:author="Kahnt, Thorsten (NIH/NIDA) [E]" w:date="2024-11-16T14:27:00Z" w16du:dateUtc="2024-11-16T19:27:00Z">
        <w:r w:rsidR="003738FB" w:rsidDel="00DE3646">
          <w:rPr>
            <w:b/>
            <w:bCs/>
          </w:rPr>
          <w:delText xml:space="preserve">in </w:delText>
        </w:r>
      </w:del>
      <w:ins w:id="7" w:author="Kahnt, Thorsten (NIH/NIDA) [E]" w:date="2024-11-16T14:38:00Z" w16du:dateUtc="2024-11-16T19:38:00Z">
        <w:r w:rsidR="007B46ED">
          <w:rPr>
            <w:b/>
            <w:bCs/>
          </w:rPr>
          <w:t xml:space="preserve">for </w:t>
        </w:r>
      </w:ins>
      <w:del w:id="8" w:author="Kahnt, Thorsten (NIH/NIDA) [E]" w:date="2024-11-16T14:26:00Z" w16du:dateUtc="2024-11-16T19:26:00Z">
        <w:r w:rsidR="003738FB" w:rsidDel="00DE3646">
          <w:rPr>
            <w:b/>
            <w:bCs/>
          </w:rPr>
          <w:delText>outcome devaluation</w:delText>
        </w:r>
      </w:del>
      <w:ins w:id="9" w:author="Kahnt, Thorsten (NIH/NIDA) [E]" w:date="2024-11-16T14:26:00Z" w16du:dateUtc="2024-11-16T19:26:00Z">
        <w:r w:rsidR="00DE3646">
          <w:rPr>
            <w:b/>
            <w:bCs/>
          </w:rPr>
          <w:t xml:space="preserve">goal-directed </w:t>
        </w:r>
      </w:ins>
      <w:ins w:id="10" w:author="Kahnt, Thorsten (NIH/NIDA) [E]" w:date="2024-11-16T14:27:00Z" w16du:dateUtc="2024-11-16T19:27:00Z">
        <w:r w:rsidR="00DE3646">
          <w:rPr>
            <w:b/>
            <w:bCs/>
          </w:rPr>
          <w:t>behavior</w:t>
        </w:r>
      </w:ins>
    </w:p>
    <w:p w14:paraId="0EEDA8F6" w14:textId="77777777" w:rsidR="00F4503B" w:rsidRDefault="00F4503B"/>
    <w:p w14:paraId="1F875DFC" w14:textId="543B6B72" w:rsidR="0059325C" w:rsidRPr="0059325C" w:rsidRDefault="00A361AA">
      <w:bookmarkStart w:id="11" w:name="OLE_LINK1"/>
      <w:bookmarkStart w:id="12" w:name="OLE_LINK2"/>
      <w:r>
        <w:t xml:space="preserve">Previous work </w:t>
      </w:r>
      <w:r w:rsidR="00CD2AD6">
        <w:t xml:space="preserve">across </w:t>
      </w:r>
      <w:r w:rsidR="00C874CD">
        <w:t>species</w:t>
      </w:r>
      <w:r w:rsidR="00CD2AD6">
        <w:t xml:space="preserve"> ha</w:t>
      </w:r>
      <w:r w:rsidR="00F66498">
        <w:t xml:space="preserve">s implicated the </w:t>
      </w:r>
      <w:r w:rsidR="00CD2AD6">
        <w:t xml:space="preserve">lateral </w:t>
      </w:r>
      <w:r w:rsidR="00EC3902">
        <w:t>orbitofrontal cortex (</w:t>
      </w:r>
      <w:r w:rsidR="00CD2AD6">
        <w:t>OFC</w:t>
      </w:r>
      <w:r w:rsidR="00EC3902">
        <w:t>)</w:t>
      </w:r>
      <w:r w:rsidR="00CD2AD6">
        <w:t xml:space="preserve"> </w:t>
      </w:r>
      <w:r w:rsidR="00077443">
        <w:t>in</w:t>
      </w:r>
      <w:r w:rsidR="008B68F0">
        <w:t xml:space="preserve"> </w:t>
      </w:r>
      <w:r w:rsidR="00C874CD">
        <w:t xml:space="preserve">goal-directed </w:t>
      </w:r>
      <w:r w:rsidR="00720E0F">
        <w:t>behavior</w:t>
      </w:r>
      <w:del w:id="13" w:author="Kahnt, Thorsten (NIH/NIDA) [E]" w:date="2024-11-16T14:38:00Z" w16du:dateUtc="2024-11-16T19:38:00Z">
        <w:r w:rsidR="00720E0F" w:rsidDel="007B46ED">
          <w:delText>s</w:delText>
        </w:r>
      </w:del>
      <w:del w:id="14" w:author="Kahnt, Thorsten (NIH/NIDA) [E]" w:date="2024-11-16T14:06:00Z" w16du:dateUtc="2024-11-16T19:06:00Z">
        <w:r w:rsidR="00205F76" w:rsidDel="006162E1">
          <w:delText xml:space="preserve">, </w:delText>
        </w:r>
      </w:del>
      <w:ins w:id="15" w:author="Kahnt, Thorsten (NIH/NIDA) [E]" w:date="2024-11-16T14:06:00Z" w16du:dateUtc="2024-11-16T19:06:00Z">
        <w:r w:rsidR="006162E1">
          <w:t xml:space="preserve">. </w:t>
        </w:r>
      </w:ins>
      <w:del w:id="16" w:author="Kahnt, Thorsten (NIH/NIDA) [E]" w:date="2024-11-16T14:06:00Z" w16du:dateUtc="2024-11-16T19:06:00Z">
        <w:r w:rsidR="00EF04C6" w:rsidDel="006162E1">
          <w:delText>particularly</w:delText>
        </w:r>
        <w:r w:rsidR="00205F76" w:rsidDel="006162E1">
          <w:delText xml:space="preserve"> in outcome devaluation, which </w:delText>
        </w:r>
      </w:del>
      <w:ins w:id="17" w:author="Kahnt, Thorsten (NIH/NIDA) [E]" w:date="2024-11-16T14:06:00Z" w16du:dateUtc="2024-11-16T19:06:00Z">
        <w:r w:rsidR="006162E1">
          <w:t xml:space="preserve">A key signature of goal-directed behavior is </w:t>
        </w:r>
      </w:ins>
      <w:del w:id="18" w:author="Kahnt, Thorsten (NIH/NIDA) [E]" w:date="2024-11-16T14:06:00Z" w16du:dateUtc="2024-11-16T19:06:00Z">
        <w:r w:rsidR="00205F76" w:rsidDel="006162E1">
          <w:delText xml:space="preserve">refers to </w:delText>
        </w:r>
      </w:del>
      <w:r w:rsidR="00205F76">
        <w:t xml:space="preserve">the ability to </w:t>
      </w:r>
      <w:ins w:id="19" w:author="Kahnt, Thorsten (NIH/NIDA) [E]" w:date="2024-11-16T14:38:00Z" w16du:dateUtc="2024-11-16T19:38:00Z">
        <w:r w:rsidR="007B46ED">
          <w:t xml:space="preserve">flexibly </w:t>
        </w:r>
      </w:ins>
      <w:r w:rsidR="00205F76">
        <w:t xml:space="preserve">adjust choices </w:t>
      </w:r>
      <w:ins w:id="20" w:author="Kahnt, Thorsten (NIH/NIDA) [E]" w:date="2024-11-16T14:06:00Z" w16du:dateUtc="2024-11-16T19:06:00Z">
        <w:r w:rsidR="006162E1">
          <w:t xml:space="preserve">for </w:t>
        </w:r>
      </w:ins>
      <w:ins w:id="21" w:author="Kahnt, Thorsten (NIH/NIDA) [E]" w:date="2024-11-16T14:07:00Z" w16du:dateUtc="2024-11-16T19:07:00Z">
        <w:r w:rsidR="006162E1">
          <w:t xml:space="preserve">specific outcomes </w:t>
        </w:r>
      </w:ins>
      <w:del w:id="22" w:author="Kahnt, Thorsten (NIH/NIDA) [E]" w:date="2024-11-16T14:07:00Z" w16du:dateUtc="2024-11-16T19:07:00Z">
        <w:r w:rsidR="00205F76" w:rsidDel="006162E1">
          <w:delText>based on</w:delText>
        </w:r>
      </w:del>
      <w:ins w:id="23" w:author="Kahnt, Thorsten (NIH/NIDA) [E]" w:date="2024-11-16T14:07:00Z" w16du:dateUtc="2024-11-16T19:07:00Z">
        <w:r w:rsidR="006162E1">
          <w:t>when their value</w:t>
        </w:r>
      </w:ins>
      <w:r w:rsidR="00205F76">
        <w:t xml:space="preserve"> changes</w:t>
      </w:r>
      <w:del w:id="24" w:author="Kahnt, Thorsten (NIH/NIDA) [E]" w:date="2024-11-16T14:07:00Z" w16du:dateUtc="2024-11-16T19:07:00Z">
        <w:r w:rsidR="00205F76" w:rsidDel="006162E1">
          <w:delText xml:space="preserve"> in</w:delText>
        </w:r>
        <w:r w:rsidR="00D539CD" w:rsidDel="006162E1">
          <w:delText xml:space="preserve"> </w:delText>
        </w:r>
        <w:r w:rsidR="00441D4D" w:rsidDel="006162E1">
          <w:delText>outcome</w:delText>
        </w:r>
        <w:r w:rsidR="00D539CD" w:rsidDel="006162E1">
          <w:delText xml:space="preserve"> value</w:delText>
        </w:r>
      </w:del>
      <w:r w:rsidR="00205F76">
        <w:t>.</w:t>
      </w:r>
      <w:r w:rsidR="001F4FA1">
        <w:t xml:space="preserve"> </w:t>
      </w:r>
      <w:ins w:id="25" w:author="Kahnt, Thorsten (NIH/NIDA) [E]" w:date="2024-11-16T14:07:00Z" w16du:dateUtc="2024-11-16T19:07:00Z">
        <w:r w:rsidR="006162E1">
          <w:t xml:space="preserve">This requires </w:t>
        </w:r>
      </w:ins>
      <w:ins w:id="26" w:author="Kahnt, Thorsten (NIH/NIDA) [E]" w:date="2024-11-16T14:39:00Z" w16du:dateUtc="2024-11-16T19:39:00Z">
        <w:r w:rsidR="007B46ED">
          <w:t xml:space="preserve">both </w:t>
        </w:r>
      </w:ins>
      <w:ins w:id="27" w:author="Kahnt, Thorsten (NIH/NIDA) [E]" w:date="2024-11-16T14:08:00Z" w16du:dateUtc="2024-11-16T19:08:00Z">
        <w:r w:rsidR="006162E1">
          <w:t xml:space="preserve">representations of stimulus-outcome associations and </w:t>
        </w:r>
      </w:ins>
      <w:ins w:id="28" w:author="Kahnt, Thorsten (NIH/NIDA) [E]" w:date="2024-11-16T14:13:00Z" w16du:dateUtc="2024-11-16T19:13:00Z">
        <w:r w:rsidR="00100774">
          <w:t xml:space="preserve">their </w:t>
        </w:r>
      </w:ins>
      <w:ins w:id="29" w:author="Kahnt, Thorsten (NIH/NIDA) [E]" w:date="2024-11-16T14:08:00Z" w16du:dateUtc="2024-11-16T19:08:00Z">
        <w:r w:rsidR="006162E1">
          <w:t>us</w:t>
        </w:r>
      </w:ins>
      <w:ins w:id="30" w:author="Kahnt, Thorsten (NIH/NIDA) [E]" w:date="2024-11-16T14:13:00Z" w16du:dateUtc="2024-11-16T19:13:00Z">
        <w:r w:rsidR="00100774">
          <w:t>e</w:t>
        </w:r>
      </w:ins>
      <w:ins w:id="31" w:author="Kahnt, Thorsten (NIH/NIDA) [E]" w:date="2024-11-16T14:08:00Z" w16du:dateUtc="2024-11-16T19:08:00Z">
        <w:r w:rsidR="006162E1">
          <w:t xml:space="preserve"> </w:t>
        </w:r>
      </w:ins>
      <w:ins w:id="32" w:author="Kahnt, Thorsten (NIH/NIDA) [E]" w:date="2024-11-16T14:13:00Z" w16du:dateUtc="2024-11-16T19:13:00Z">
        <w:r w:rsidR="00100774">
          <w:t xml:space="preserve">for </w:t>
        </w:r>
      </w:ins>
      <w:ins w:id="33" w:author="Kahnt, Thorsten (NIH/NIDA) [E]" w:date="2024-11-16T14:09:00Z" w16du:dateUtc="2024-11-16T19:09:00Z">
        <w:r w:rsidR="006162E1">
          <w:t>infer</w:t>
        </w:r>
      </w:ins>
      <w:ins w:id="34" w:author="Kahnt, Thorsten (NIH/NIDA) [E]" w:date="2024-11-16T14:13:00Z" w16du:dateUtc="2024-11-16T19:13:00Z">
        <w:r w:rsidR="00100774">
          <w:t>ring</w:t>
        </w:r>
      </w:ins>
      <w:ins w:id="35" w:author="Kahnt, Thorsten (NIH/NIDA) [E]" w:date="2024-11-16T14:09:00Z" w16du:dateUtc="2024-11-16T19:09:00Z">
        <w:r w:rsidR="006162E1">
          <w:t xml:space="preserve"> the </w:t>
        </w:r>
      </w:ins>
      <w:ins w:id="36" w:author="Kahnt, Thorsten (NIH/NIDA) [E]" w:date="2024-11-16T14:39:00Z" w16du:dateUtc="2024-11-16T19:39:00Z">
        <w:r w:rsidR="007B46ED">
          <w:t>updated</w:t>
        </w:r>
      </w:ins>
      <w:ins w:id="37" w:author="Kahnt, Thorsten (NIH/NIDA) [E]" w:date="2024-11-16T14:09:00Z" w16du:dateUtc="2024-11-16T19:09:00Z">
        <w:r w:rsidR="006162E1">
          <w:t xml:space="preserve"> value of </w:t>
        </w:r>
      </w:ins>
      <w:ins w:id="38" w:author="Kahnt, Thorsten (NIH/NIDA) [E]" w:date="2024-11-16T14:39:00Z" w16du:dateUtc="2024-11-16T19:39:00Z">
        <w:r w:rsidR="007B46ED">
          <w:t>outcomes</w:t>
        </w:r>
      </w:ins>
      <w:ins w:id="39" w:author="Kahnt, Thorsten (NIH/NIDA) [E]" w:date="2024-11-16T14:10:00Z" w16du:dateUtc="2024-11-16T19:10:00Z">
        <w:r w:rsidR="006162E1">
          <w:t>.</w:t>
        </w:r>
      </w:ins>
      <w:ins w:id="40" w:author="Kahnt, Thorsten (NIH/NIDA) [E]" w:date="2024-11-16T14:08:00Z" w16du:dateUtc="2024-11-16T19:08:00Z">
        <w:r w:rsidR="006162E1">
          <w:t xml:space="preserve"> </w:t>
        </w:r>
      </w:ins>
      <w:ins w:id="41" w:author="Kahnt, Thorsten (NIH/NIDA) [E]" w:date="2024-11-16T14:13:00Z" w16du:dateUtc="2024-11-16T19:13:00Z">
        <w:r w:rsidR="00100774">
          <w:t>Wh</w:t>
        </w:r>
      </w:ins>
      <w:ins w:id="42" w:author="Kahnt, Thorsten (NIH/NIDA) [E]" w:date="2024-11-16T14:14:00Z" w16du:dateUtc="2024-11-16T19:14:00Z">
        <w:r w:rsidR="00100774">
          <w:t xml:space="preserve">ereas lesions and inactivation of </w:t>
        </w:r>
      </w:ins>
      <w:ins w:id="43" w:author="Kahnt, Thorsten (NIH/NIDA) [E]" w:date="2024-11-16T14:40:00Z" w16du:dateUtc="2024-11-16T19:40:00Z">
        <w:r w:rsidR="007B46ED">
          <w:t xml:space="preserve">the </w:t>
        </w:r>
      </w:ins>
      <w:ins w:id="44" w:author="Kahnt, Thorsten (NIH/NIDA) [E]" w:date="2024-11-16T14:14:00Z" w16du:dateUtc="2024-11-16T19:14:00Z">
        <w:r w:rsidR="00100774">
          <w:t xml:space="preserve">OFC disrupt goal-directed behavior, it is unclear which of these </w:t>
        </w:r>
      </w:ins>
      <w:ins w:id="45" w:author="Kahnt, Thorsten (NIH/NIDA) [E]" w:date="2024-11-16T14:31:00Z" w16du:dateUtc="2024-11-16T19:31:00Z">
        <w:r w:rsidR="00DE3646">
          <w:t xml:space="preserve">two </w:t>
        </w:r>
      </w:ins>
      <w:ins w:id="46" w:author="Kahnt, Thorsten (NIH/NIDA) [E]" w:date="2024-11-16T14:16:00Z" w16du:dateUtc="2024-11-16T19:16:00Z">
        <w:r w:rsidR="00100774">
          <w:t xml:space="preserve">functions </w:t>
        </w:r>
      </w:ins>
      <w:ins w:id="47" w:author="Kahnt, Thorsten (NIH/NIDA) [E]" w:date="2024-11-16T14:40:00Z" w16du:dateUtc="2024-11-16T19:40:00Z">
        <w:r w:rsidR="007B46ED">
          <w:t>the</w:t>
        </w:r>
      </w:ins>
      <w:ins w:id="48" w:author="Kahnt, Thorsten (NIH/NIDA) [E]" w:date="2024-11-16T14:15:00Z" w16du:dateUtc="2024-11-16T19:15:00Z">
        <w:r w:rsidR="00100774">
          <w:t xml:space="preserve"> OFC</w:t>
        </w:r>
      </w:ins>
      <w:ins w:id="49" w:author="Kahnt, Thorsten (NIH/NIDA) [E]" w:date="2024-11-16T14:40:00Z" w16du:dateUtc="2024-11-16T19:40:00Z">
        <w:r w:rsidR="007B46ED">
          <w:t xml:space="preserve"> supports</w:t>
        </w:r>
      </w:ins>
      <w:ins w:id="50" w:author="Kahnt, Thorsten (NIH/NIDA) [E]" w:date="2024-11-16T14:15:00Z" w16du:dateUtc="2024-11-16T19:15:00Z">
        <w:r w:rsidR="00100774">
          <w:t xml:space="preserve">. </w:t>
        </w:r>
      </w:ins>
      <w:ins w:id="51" w:author="Kahnt, Thorsten (NIH/NIDA) [E]" w:date="2024-11-16T14:16:00Z" w16du:dateUtc="2024-11-16T19:16:00Z">
        <w:r w:rsidR="00100774">
          <w:t>Moreover</w:t>
        </w:r>
      </w:ins>
      <w:del w:id="52" w:author="Kahnt, Thorsten (NIH/NIDA) [E]" w:date="2024-11-16T14:16:00Z" w16du:dateUtc="2024-11-16T19:16:00Z">
        <w:r w:rsidR="005B6B1C" w:rsidDel="00100774">
          <w:delText>However</w:delText>
        </w:r>
      </w:del>
      <w:r w:rsidR="005B6B1C">
        <w:t>,</w:t>
      </w:r>
      <w:r w:rsidR="00CB2BA7">
        <w:t xml:space="preserve"> </w:t>
      </w:r>
      <w:r w:rsidR="00C874CD">
        <w:t>the lateral OFC is a</w:t>
      </w:r>
      <w:del w:id="53" w:author="Kahnt, Thorsten (NIH/NIDA) [E]" w:date="2024-11-16T14:32:00Z" w16du:dateUtc="2024-11-16T19:32:00Z">
        <w:r w:rsidR="00C874CD" w:rsidDel="00DE3646">
          <w:delText xml:space="preserve"> large</w:delText>
        </w:r>
      </w:del>
      <w:del w:id="54" w:author="Kahnt, Thorsten (NIH/NIDA) [E]" w:date="2024-11-16T14:09:00Z" w16du:dateUtc="2024-11-16T19:09:00Z">
        <w:r w:rsidR="00D539CD" w:rsidDel="006162E1">
          <w:delText xml:space="preserve">, </w:delText>
        </w:r>
      </w:del>
      <w:ins w:id="55" w:author="Kahnt, Thorsten (NIH/NIDA) [E]" w:date="2024-11-16T14:32:00Z" w16du:dateUtc="2024-11-16T19:32:00Z">
        <w:r w:rsidR="00DE3646">
          <w:t>n</w:t>
        </w:r>
      </w:ins>
      <w:ins w:id="56" w:author="Kahnt, Thorsten (NIH/NIDA) [E]" w:date="2024-11-16T14:09:00Z" w16du:dateUtc="2024-11-16T19:09:00Z">
        <w:r w:rsidR="006162E1">
          <w:t xml:space="preserve"> </w:t>
        </w:r>
      </w:ins>
      <w:r w:rsidR="00FD0FEB">
        <w:t>anatomical</w:t>
      </w:r>
      <w:r w:rsidR="00C874CD">
        <w:t>ly</w:t>
      </w:r>
      <w:r w:rsidR="00FD0FEB">
        <w:t xml:space="preserve"> </w:t>
      </w:r>
      <w:r w:rsidR="00CB2BA7">
        <w:t>heterogene</w:t>
      </w:r>
      <w:r w:rsidR="00C874CD">
        <w:t>ous</w:t>
      </w:r>
      <w:r w:rsidR="00CB2BA7">
        <w:t xml:space="preserve"> </w:t>
      </w:r>
      <w:r w:rsidR="003806EA">
        <w:t>region</w:t>
      </w:r>
      <w:r w:rsidR="00FD0FEB">
        <w:t xml:space="preserve">, </w:t>
      </w:r>
      <w:r w:rsidR="00C874CD">
        <w:t xml:space="preserve">and </w:t>
      </w:r>
      <w:ins w:id="57" w:author="Kahnt, Thorsten (NIH/NIDA) [E]" w:date="2024-11-16T14:41:00Z" w16du:dateUtc="2024-11-16T19:41:00Z">
        <w:r w:rsidR="007B46ED">
          <w:t xml:space="preserve">different </w:t>
        </w:r>
      </w:ins>
      <w:ins w:id="58" w:author="Kahnt, Thorsten (NIH/NIDA) [E]" w:date="2024-11-16T14:17:00Z" w16du:dateUtc="2024-11-16T19:17:00Z">
        <w:r w:rsidR="00100774">
          <w:t xml:space="preserve">functions </w:t>
        </w:r>
      </w:ins>
      <w:ins w:id="59" w:author="Kahnt, Thorsten (NIH/NIDA) [E]" w:date="2024-11-16T14:51:00Z" w16du:dateUtc="2024-11-16T19:51:00Z">
        <w:r w:rsidR="0045073E">
          <w:t>underlying go</w:t>
        </w:r>
      </w:ins>
      <w:ins w:id="60" w:author="Kahnt, Thorsten (NIH/NIDA) [E]" w:date="2024-11-16T14:52:00Z" w16du:dateUtc="2024-11-16T19:52:00Z">
        <w:r w:rsidR="0045073E">
          <w:t xml:space="preserve">al-directed behavior </w:t>
        </w:r>
      </w:ins>
      <w:ins w:id="61" w:author="Kahnt, Thorsten (NIH/NIDA) [E]" w:date="2024-11-16T14:17:00Z" w16du:dateUtc="2024-11-16T19:17:00Z">
        <w:r w:rsidR="00100774">
          <w:t xml:space="preserve">may be distributed across </w:t>
        </w:r>
      </w:ins>
      <w:ins w:id="62" w:author="Kahnt, Thorsten (NIH/NIDA) [E]" w:date="2024-11-16T14:16:00Z" w16du:dateUtc="2024-11-16T19:16:00Z">
        <w:r w:rsidR="00100774">
          <w:t>different</w:t>
        </w:r>
      </w:ins>
      <w:ins w:id="63" w:author="Kahnt, Thorsten (NIH/NIDA) [E]" w:date="2024-11-16T14:10:00Z" w16du:dateUtc="2024-11-16T19:10:00Z">
        <w:r w:rsidR="006162E1">
          <w:t xml:space="preserve"> </w:t>
        </w:r>
      </w:ins>
      <w:ins w:id="64" w:author="Kahnt, Thorsten (NIH/NIDA) [E]" w:date="2024-11-16T14:09:00Z" w16du:dateUtc="2024-11-16T19:09:00Z">
        <w:r w:rsidR="006162E1">
          <w:t>s</w:t>
        </w:r>
      </w:ins>
      <w:ins w:id="65" w:author="Kahnt, Thorsten (NIH/NIDA) [E]" w:date="2024-11-16T14:10:00Z" w16du:dateUtc="2024-11-16T19:10:00Z">
        <w:r w:rsidR="006162E1">
          <w:t>ubregions</w:t>
        </w:r>
      </w:ins>
      <w:del w:id="66" w:author="Kahnt, Thorsten (NIH/NIDA) [E]" w:date="2024-11-16T14:09:00Z" w16du:dateUtc="2024-11-16T19:09:00Z">
        <w:r w:rsidR="000F3AC8" w:rsidDel="006162E1">
          <w:delText xml:space="preserve">the </w:delText>
        </w:r>
      </w:del>
      <w:del w:id="67" w:author="Kahnt, Thorsten (NIH/NIDA) [E]" w:date="2024-11-16T14:10:00Z" w16du:dateUtc="2024-11-16T19:10:00Z">
        <w:r w:rsidR="000F3AC8" w:rsidDel="006162E1">
          <w:delText xml:space="preserve">specific </w:delText>
        </w:r>
      </w:del>
      <w:del w:id="68" w:author="Kahnt, Thorsten (NIH/NIDA) [E]" w:date="2024-11-16T14:17:00Z" w16du:dateUtc="2024-11-16T19:17:00Z">
        <w:r w:rsidR="000F3AC8" w:rsidDel="00100774">
          <w:delText>contribut</w:delText>
        </w:r>
      </w:del>
      <w:del w:id="69" w:author="Kahnt, Thorsten (NIH/NIDA) [E]" w:date="2024-11-16T14:10:00Z" w16du:dateUtc="2024-11-16T19:10:00Z">
        <w:r w:rsidR="000F3AC8" w:rsidDel="006162E1">
          <w:delText>ions</w:delText>
        </w:r>
      </w:del>
      <w:del w:id="70" w:author="Kahnt, Thorsten (NIH/NIDA) [E]" w:date="2024-11-16T14:17:00Z" w16du:dateUtc="2024-11-16T19:17:00Z">
        <w:r w:rsidR="000F3AC8" w:rsidDel="00100774">
          <w:delText xml:space="preserve"> </w:delText>
        </w:r>
      </w:del>
      <w:del w:id="71" w:author="Kahnt, Thorsten (NIH/NIDA) [E]" w:date="2024-11-16T14:10:00Z" w16du:dateUtc="2024-11-16T19:10:00Z">
        <w:r w:rsidR="000F3AC8" w:rsidDel="006162E1">
          <w:delText xml:space="preserve">of its </w:delText>
        </w:r>
        <w:r w:rsidR="00FD0FEB" w:rsidDel="006162E1">
          <w:delText>subregions</w:delText>
        </w:r>
        <w:r w:rsidR="001F4FA1" w:rsidDel="006162E1">
          <w:delText xml:space="preserve"> </w:delText>
        </w:r>
      </w:del>
      <w:del w:id="72" w:author="Kahnt, Thorsten (NIH/NIDA) [E]" w:date="2024-11-16T14:17:00Z" w16du:dateUtc="2024-11-16T19:17:00Z">
        <w:r w:rsidR="001F4FA1" w:rsidDel="00100774">
          <w:delText xml:space="preserve">to </w:delText>
        </w:r>
        <w:r w:rsidR="000F3AC8" w:rsidDel="00100774">
          <w:delText>different</w:delText>
        </w:r>
        <w:r w:rsidR="001F4FA1" w:rsidDel="00100774">
          <w:delText xml:space="preserve"> cognitive components of </w:delText>
        </w:r>
        <w:r w:rsidR="0075550F" w:rsidDel="00100774">
          <w:delText>outcome devaluation</w:delText>
        </w:r>
        <w:r w:rsidR="001F4FA1" w:rsidDel="00100774">
          <w:delText xml:space="preserve"> </w:delText>
        </w:r>
        <w:r w:rsidR="004B7AEE" w:rsidDel="00100774">
          <w:delText>remain</w:delText>
        </w:r>
        <w:r w:rsidR="00A35672" w:rsidDel="00100774">
          <w:delText xml:space="preserve"> largely </w:delText>
        </w:r>
        <w:r w:rsidR="004B7AEE" w:rsidDel="00100774">
          <w:delText>unexplored</w:delText>
        </w:r>
      </w:del>
      <w:r w:rsidR="004B7AEE">
        <w:t>.</w:t>
      </w:r>
      <w:r w:rsidR="004430ED">
        <w:t xml:space="preserve"> </w:t>
      </w:r>
      <w:del w:id="73" w:author="Kahnt, Thorsten (NIH/NIDA) [E]" w:date="2024-11-16T14:17:00Z" w16du:dateUtc="2024-11-16T19:17:00Z">
        <w:r w:rsidR="00BE695A" w:rsidRPr="00BE695A" w:rsidDel="00100774">
          <w:delText>This study</w:delText>
        </w:r>
      </w:del>
      <w:ins w:id="74" w:author="Kahnt, Thorsten (NIH/NIDA) [E]" w:date="2024-11-16T14:17:00Z" w16du:dateUtc="2024-11-16T19:17:00Z">
        <w:r w:rsidR="00100774">
          <w:t>To</w:t>
        </w:r>
      </w:ins>
      <w:r w:rsidR="00BE695A" w:rsidRPr="00BE695A">
        <w:t xml:space="preserve"> </w:t>
      </w:r>
      <w:r w:rsidR="000F3AC8">
        <w:t>address</w:t>
      </w:r>
      <w:del w:id="75" w:author="Kahnt, Thorsten (NIH/NIDA) [E]" w:date="2024-11-16T14:17:00Z" w16du:dateUtc="2024-11-16T19:17:00Z">
        <w:r w:rsidR="000F3AC8" w:rsidDel="00100774">
          <w:delText>ed</w:delText>
        </w:r>
      </w:del>
      <w:r w:rsidR="000F3AC8">
        <w:t xml:space="preserve"> </w:t>
      </w:r>
      <w:del w:id="76" w:author="Kahnt, Thorsten (NIH/NIDA) [E]" w:date="2024-11-16T14:18:00Z" w16du:dateUtc="2024-11-16T19:18:00Z">
        <w:r w:rsidR="000F3AC8" w:rsidDel="00100774">
          <w:delText xml:space="preserve">this </w:delText>
        </w:r>
      </w:del>
      <w:ins w:id="77" w:author="Kahnt, Thorsten (NIH/NIDA) [E]" w:date="2024-11-16T14:18:00Z" w16du:dateUtc="2024-11-16T19:18:00Z">
        <w:r w:rsidR="00100774">
          <w:t>th</w:t>
        </w:r>
        <w:r w:rsidR="00100774">
          <w:t>ese</w:t>
        </w:r>
        <w:r w:rsidR="00100774">
          <w:t xml:space="preserve"> </w:t>
        </w:r>
      </w:ins>
      <w:del w:id="78" w:author="Kahnt, Thorsten (NIH/NIDA) [E]" w:date="2024-11-16T14:18:00Z" w16du:dateUtc="2024-11-16T19:18:00Z">
        <w:r w:rsidR="000F3AC8" w:rsidDel="00100774">
          <w:delText>gap</w:delText>
        </w:r>
        <w:r w:rsidR="00BE695A" w:rsidRPr="00BE695A" w:rsidDel="00100774">
          <w:delText xml:space="preserve"> </w:delText>
        </w:r>
      </w:del>
      <w:ins w:id="79" w:author="Kahnt, Thorsten (NIH/NIDA) [E]" w:date="2024-11-16T14:18:00Z" w16du:dateUtc="2024-11-16T19:18:00Z">
        <w:r w:rsidR="00100774">
          <w:t>questions</w:t>
        </w:r>
      </w:ins>
      <w:ins w:id="80" w:author="Kahnt, Thorsten (NIH/NIDA) [E]" w:date="2024-11-16T14:32:00Z" w16du:dateUtc="2024-11-16T19:32:00Z">
        <w:r w:rsidR="00DE3646">
          <w:t>,</w:t>
        </w:r>
      </w:ins>
      <w:ins w:id="81" w:author="Kahnt, Thorsten (NIH/NIDA) [E]" w:date="2024-11-16T14:18:00Z" w16du:dateUtc="2024-11-16T19:18:00Z">
        <w:r w:rsidR="00100774">
          <w:t xml:space="preserve"> here we used</w:t>
        </w:r>
      </w:ins>
      <w:del w:id="82" w:author="Kahnt, Thorsten (NIH/NIDA) [E]" w:date="2024-11-16T14:18:00Z" w16du:dateUtc="2024-11-16T19:18:00Z">
        <w:r w:rsidR="00BE695A" w:rsidRPr="00BE695A" w:rsidDel="00100774">
          <w:delText>by applying</w:delText>
        </w:r>
      </w:del>
      <w:r w:rsidR="00BE695A" w:rsidRPr="00BE695A">
        <w:t xml:space="preserve"> </w:t>
      </w:r>
      <w:del w:id="83" w:author="Kahnt, Thorsten (NIH/NIDA) [E]" w:date="2024-11-16T14:18:00Z" w16du:dateUtc="2024-11-16T19:18:00Z">
        <w:r w:rsidR="00BE695A" w:rsidRPr="00BE695A" w:rsidDel="00100774">
          <w:delText xml:space="preserve">network-targeted </w:delText>
        </w:r>
      </w:del>
      <w:r w:rsidR="00BE695A" w:rsidRPr="00BE695A">
        <w:t xml:space="preserve">transcranial magnetic stimulation (TMS) </w:t>
      </w:r>
      <w:ins w:id="84" w:author="Kahnt, Thorsten (NIH/NIDA) [E]" w:date="2024-11-16T14:32:00Z" w16du:dateUtc="2024-11-16T19:32:00Z">
        <w:r w:rsidR="00DE3646">
          <w:t xml:space="preserve">to </w:t>
        </w:r>
      </w:ins>
      <w:ins w:id="85" w:author="Kahnt, Thorsten (NIH/NIDA) [E]" w:date="2024-11-16T14:52:00Z" w16du:dateUtc="2024-11-16T19:52:00Z">
        <w:r w:rsidR="0045073E">
          <w:t>disrupt activity in functional</w:t>
        </w:r>
      </w:ins>
      <w:ins w:id="86" w:author="Kahnt, Thorsten (NIH/NIDA) [E]" w:date="2024-11-16T14:18:00Z" w16du:dateUtc="2024-11-16T19:18:00Z">
        <w:r w:rsidR="00100774">
          <w:t xml:space="preserve"> </w:t>
        </w:r>
      </w:ins>
      <w:ins w:id="87" w:author="Kahnt, Thorsten (NIH/NIDA) [E]" w:date="2024-11-16T14:33:00Z" w16du:dateUtc="2024-11-16T19:33:00Z">
        <w:r w:rsidR="00DE3646">
          <w:t xml:space="preserve">brain </w:t>
        </w:r>
      </w:ins>
      <w:ins w:id="88" w:author="Kahnt, Thorsten (NIH/NIDA) [E]" w:date="2024-11-16T14:19:00Z" w16du:dateUtc="2024-11-16T19:19:00Z">
        <w:r w:rsidR="00100774">
          <w:t xml:space="preserve">networks centered on </w:t>
        </w:r>
      </w:ins>
      <w:del w:id="89" w:author="Kahnt, Thorsten (NIH/NIDA) [E]" w:date="2024-11-16T14:18:00Z" w16du:dateUtc="2024-11-16T19:18:00Z">
        <w:r w:rsidR="00BE695A" w:rsidRPr="00BE695A" w:rsidDel="00100774">
          <w:delText xml:space="preserve">to </w:delText>
        </w:r>
      </w:del>
      <w:r w:rsidR="00BE695A" w:rsidRPr="00BE695A">
        <w:t>the anterior</w:t>
      </w:r>
      <w:r w:rsidR="000F3AC8">
        <w:t xml:space="preserve"> (</w:t>
      </w:r>
      <w:proofErr w:type="spellStart"/>
      <w:r w:rsidR="000F3AC8">
        <w:t>aOFC</w:t>
      </w:r>
      <w:proofErr w:type="spellEnd"/>
      <w:r w:rsidR="000F3AC8">
        <w:t>)</w:t>
      </w:r>
      <w:r w:rsidR="00BE695A" w:rsidRPr="00BE695A">
        <w:t xml:space="preserve"> and posterior</w:t>
      </w:r>
      <w:r w:rsidR="000F3AC8">
        <w:t xml:space="preserve"> (</w:t>
      </w:r>
      <w:proofErr w:type="spellStart"/>
      <w:r w:rsidR="000F3AC8">
        <w:t>pOFC</w:t>
      </w:r>
      <w:proofErr w:type="spellEnd"/>
      <w:r w:rsidR="000F3AC8">
        <w:t>)</w:t>
      </w:r>
      <w:r w:rsidR="00BE695A" w:rsidRPr="00BE695A">
        <w:t xml:space="preserve"> </w:t>
      </w:r>
      <w:del w:id="90" w:author="Kahnt, Thorsten (NIH/NIDA) [E]" w:date="2024-11-16T14:19:00Z" w16du:dateUtc="2024-11-16T19:19:00Z">
        <w:r w:rsidR="000F3AC8" w:rsidDel="00100774">
          <w:delText>subregions</w:delText>
        </w:r>
        <w:r w:rsidR="00BE695A" w:rsidRPr="00BE695A" w:rsidDel="00100774">
          <w:delText xml:space="preserve"> </w:delText>
        </w:r>
      </w:del>
      <w:ins w:id="91" w:author="Kahnt, Thorsten (NIH/NIDA) [E]" w:date="2024-11-16T14:19:00Z" w16du:dateUtc="2024-11-16T19:19:00Z">
        <w:r w:rsidR="00100774">
          <w:t>part</w:t>
        </w:r>
        <w:r w:rsidR="00100774" w:rsidRPr="00BE695A">
          <w:t xml:space="preserve"> </w:t>
        </w:r>
      </w:ins>
      <w:r w:rsidR="00BE695A" w:rsidRPr="00BE695A">
        <w:t>of the lateral OFC.</w:t>
      </w:r>
      <w:r w:rsidR="007F50C8">
        <w:t xml:space="preserve"> </w:t>
      </w:r>
      <w:ins w:id="92" w:author="Kahnt, Thorsten (NIH/NIDA) [E]" w:date="2024-11-16T14:20:00Z" w16du:dateUtc="2024-11-16T19:20:00Z">
        <w:r w:rsidR="00100774">
          <w:t xml:space="preserve">To dissociate </w:t>
        </w:r>
      </w:ins>
      <w:ins w:id="93" w:author="Kahnt, Thorsten (NIH/NIDA) [E]" w:date="2024-11-16T14:33:00Z" w16du:dateUtc="2024-11-16T19:33:00Z">
        <w:r w:rsidR="00DE3646">
          <w:t xml:space="preserve">the </w:t>
        </w:r>
      </w:ins>
      <w:ins w:id="94" w:author="Kahnt, Thorsten (NIH/NIDA) [E]" w:date="2024-11-16T14:20:00Z" w16du:dateUtc="2024-11-16T19:20:00Z">
        <w:r w:rsidR="00100774">
          <w:t xml:space="preserve">acquisition and use of stimulus-outcome associations, </w:t>
        </w:r>
      </w:ins>
      <w:del w:id="95" w:author="Kahnt, Thorsten (NIH/NIDA) [E]" w:date="2024-11-16T14:20:00Z" w16du:dateUtc="2024-11-16T19:20:00Z">
        <w:r w:rsidR="008421B2" w:rsidDel="00100774">
          <w:delText xml:space="preserve">Forty-eight </w:delText>
        </w:r>
        <w:r w:rsidR="00C454CB" w:rsidDel="00100774">
          <w:delText xml:space="preserve">fasted human </w:delText>
        </w:r>
      </w:del>
      <w:r w:rsidR="00B25F2C">
        <w:t>participants</w:t>
      </w:r>
      <w:r w:rsidR="00C454CB">
        <w:t xml:space="preserve"> (</w:t>
      </w:r>
      <w:del w:id="96" w:author="Kahnt, Thorsten (NIH/NIDA) [E]" w:date="2024-11-16T14:21:00Z" w16du:dateUtc="2024-11-16T19:21:00Z">
        <w:r w:rsidR="00C454CB" w:rsidDel="00100774">
          <w:delText>15 males</w:delText>
        </w:r>
      </w:del>
      <w:ins w:id="97" w:author="Kahnt, Thorsten (NIH/NIDA) [E]" w:date="2024-11-16T14:21:00Z" w16du:dateUtc="2024-11-16T19:21:00Z">
        <w:r w:rsidR="00100774">
          <w:t>n</w:t>
        </w:r>
      </w:ins>
      <w:ins w:id="98" w:author="Kahnt, Thorsten (NIH/NIDA) [E]" w:date="2024-11-16T14:24:00Z" w16du:dateUtc="2024-11-16T19:24:00Z">
        <w:r w:rsidR="00DE3646">
          <w:t>=</w:t>
        </w:r>
      </w:ins>
      <w:ins w:id="99" w:author="Kahnt, Thorsten (NIH/NIDA) [E]" w:date="2024-11-16T14:21:00Z" w16du:dateUtc="2024-11-16T19:21:00Z">
        <w:r w:rsidR="00100774">
          <w:t>48</w:t>
        </w:r>
      </w:ins>
      <w:r w:rsidR="00C454CB">
        <w:t xml:space="preserve">) </w:t>
      </w:r>
      <w:del w:id="100" w:author="Kahnt, Thorsten (NIH/NIDA) [E]" w:date="2024-11-16T14:21:00Z" w16du:dateUtc="2024-11-16T19:21:00Z">
        <w:r w:rsidR="00C454CB" w:rsidDel="00100774">
          <w:delText>completed</w:delText>
        </w:r>
        <w:r w:rsidR="00F17847" w:rsidDel="00100774">
          <w:delText xml:space="preserve"> a 3-session x</w:delText>
        </w:r>
        <w:r w:rsidR="00B25F2C" w:rsidDel="00100774">
          <w:delText xml:space="preserve"> </w:delText>
        </w:r>
        <w:r w:rsidR="00F17847" w:rsidDel="00100774">
          <w:delText>2-day</w:delText>
        </w:r>
        <w:r w:rsidR="00FE7654" w:rsidDel="00100774">
          <w:delText xml:space="preserve"> </w:delText>
        </w:r>
      </w:del>
      <w:ins w:id="101" w:author="Kahnt, Thorsten (NIH/NIDA) [E]" w:date="2024-11-16T14:21:00Z" w16du:dateUtc="2024-11-16T19:21:00Z">
        <w:r w:rsidR="00100774">
          <w:t xml:space="preserve">received </w:t>
        </w:r>
      </w:ins>
      <w:proofErr w:type="spellStart"/>
      <w:ins w:id="102" w:author="Kahnt, Thorsten (NIH/NIDA) [E]" w:date="2024-11-16T14:35:00Z" w16du:dateUtc="2024-11-16T19:35:00Z">
        <w:r w:rsidR="007B46ED">
          <w:t>aOFC</w:t>
        </w:r>
        <w:proofErr w:type="spellEnd"/>
        <w:r w:rsidR="007B46ED">
          <w:t xml:space="preserve"> or pOFC </w:t>
        </w:r>
      </w:ins>
      <w:ins w:id="103" w:author="Kahnt, Thorsten (NIH/NIDA) [E]" w:date="2024-11-16T14:21:00Z" w16du:dateUtc="2024-11-16T19:21:00Z">
        <w:r w:rsidR="00100774">
          <w:t>network -targeted TMS</w:t>
        </w:r>
      </w:ins>
      <w:ins w:id="104" w:author="Kahnt, Thorsten (NIH/NIDA) [E]" w:date="2024-11-16T14:34:00Z" w16du:dateUtc="2024-11-16T19:34:00Z">
        <w:r w:rsidR="007B46ED">
          <w:t xml:space="preserve"> </w:t>
        </w:r>
      </w:ins>
      <w:ins w:id="105" w:author="Kahnt, Thorsten (NIH/NIDA) [E]" w:date="2024-11-16T14:21:00Z" w16du:dateUtc="2024-11-16T19:21:00Z">
        <w:r w:rsidR="00100774">
          <w:t xml:space="preserve">either before </w:t>
        </w:r>
      </w:ins>
      <w:del w:id="106" w:author="Kahnt, Thorsten (NIH/NIDA) [E]" w:date="2024-11-16T14:21:00Z" w16du:dateUtc="2024-11-16T19:21:00Z">
        <w:r w:rsidR="00F85B57" w:rsidDel="00100774">
          <w:delText xml:space="preserve">outcome devaluation </w:delText>
        </w:r>
        <w:r w:rsidR="00F17847" w:rsidDel="00100774">
          <w:delText>experiment</w:delText>
        </w:r>
        <w:r w:rsidR="00980BF6" w:rsidDel="00100774">
          <w:delText>.</w:delText>
        </w:r>
        <w:r w:rsidR="003F09EC" w:rsidDel="00100774">
          <w:delText xml:space="preserve"> </w:delText>
        </w:r>
        <w:r w:rsidR="00134BFA" w:rsidRPr="00134BFA" w:rsidDel="00100774">
          <w:delText xml:space="preserve">On day 1 of each session, </w:delText>
        </w:r>
        <w:r w:rsidR="00C62FD6" w:rsidDel="00100774">
          <w:delText>participants</w:delText>
        </w:r>
        <w:r w:rsidR="003E6D87" w:rsidDel="00100774">
          <w:delText xml:space="preserve"> </w:delText>
        </w:r>
      </w:del>
      <w:r w:rsidR="00134BFA" w:rsidRPr="00134BFA">
        <w:t>learn</w:t>
      </w:r>
      <w:del w:id="107" w:author="Kahnt, Thorsten (NIH/NIDA) [E]" w:date="2024-11-16T14:21:00Z" w16du:dateUtc="2024-11-16T19:21:00Z">
        <w:r w:rsidR="00B34533" w:rsidDel="00100774">
          <w:delText>ed</w:delText>
        </w:r>
      </w:del>
      <w:ins w:id="108" w:author="Kahnt, Thorsten (NIH/NIDA) [E]" w:date="2024-11-16T14:21:00Z" w16du:dateUtc="2024-11-16T19:21:00Z">
        <w:r w:rsidR="00100774">
          <w:t>ing</w:t>
        </w:r>
      </w:ins>
      <w:r w:rsidR="00134BFA" w:rsidRPr="00134BFA">
        <w:t xml:space="preserve"> associations betwee</w:t>
      </w:r>
      <w:r w:rsidR="00401F04">
        <w:t xml:space="preserve">n </w:t>
      </w:r>
      <w:r w:rsidR="00134BFA" w:rsidRPr="00134BFA">
        <w:t xml:space="preserve">visual </w:t>
      </w:r>
      <w:r w:rsidR="00C454CB">
        <w:t>stimuli</w:t>
      </w:r>
      <w:r w:rsidR="00C454CB" w:rsidRPr="00134BFA">
        <w:t xml:space="preserve"> </w:t>
      </w:r>
      <w:r w:rsidR="00134BFA" w:rsidRPr="00134BFA">
        <w:t xml:space="preserve">and </w:t>
      </w:r>
      <w:ins w:id="109" w:author="Kahnt, Thorsten (NIH/NIDA) [E]" w:date="2024-11-16T14:23:00Z" w16du:dateUtc="2024-11-16T19:23:00Z">
        <w:r w:rsidR="00100774">
          <w:t xml:space="preserve">sweet or savory </w:t>
        </w:r>
      </w:ins>
      <w:r w:rsidR="00134BFA" w:rsidRPr="00134BFA">
        <w:t>food odor</w:t>
      </w:r>
      <w:r w:rsidR="00C454CB">
        <w:t xml:space="preserve"> reward</w:t>
      </w:r>
      <w:r w:rsidR="00134BFA" w:rsidRPr="00134BFA">
        <w:t>s</w:t>
      </w:r>
      <w:ins w:id="110" w:author="Kahnt, Thorsten (NIH/NIDA) [E]" w:date="2024-11-16T14:35:00Z" w16du:dateUtc="2024-11-16T19:35:00Z">
        <w:r w:rsidR="007B46ED">
          <w:t>,</w:t>
        </w:r>
      </w:ins>
      <w:del w:id="111" w:author="Kahnt, Thorsten (NIH/NIDA) [E]" w:date="2024-11-16T14:22:00Z" w16du:dateUtc="2024-11-16T19:22:00Z">
        <w:r w:rsidR="00C454CB" w:rsidDel="00100774">
          <w:delText>. For a given pair of stimuli,</w:delText>
        </w:r>
        <w:r w:rsidR="00C454CB" w:rsidRPr="00134BFA" w:rsidDel="00100774">
          <w:delText xml:space="preserve"> </w:delText>
        </w:r>
        <w:r w:rsidR="00134BFA" w:rsidRPr="00134BFA" w:rsidDel="00100774">
          <w:delText xml:space="preserve">one </w:delText>
        </w:r>
        <w:r w:rsidR="00C454CB" w:rsidDel="00100774">
          <w:delText>stimulus</w:delText>
        </w:r>
        <w:r w:rsidR="00C454CB" w:rsidRPr="00134BFA" w:rsidDel="00100774">
          <w:delText xml:space="preserve"> predict</w:delText>
        </w:r>
        <w:r w:rsidR="00C454CB" w:rsidDel="00100774">
          <w:delText>ed</w:delText>
        </w:r>
        <w:r w:rsidR="00C454CB" w:rsidRPr="00134BFA" w:rsidDel="00100774">
          <w:delText xml:space="preserve"> </w:delText>
        </w:r>
        <w:r w:rsidR="00134BFA" w:rsidRPr="00134BFA" w:rsidDel="00100774">
          <w:delText>a sweet or savory odor</w:delText>
        </w:r>
        <w:r w:rsidR="00813DA3" w:rsidDel="00100774">
          <w:delText>,</w:delText>
        </w:r>
        <w:r w:rsidR="00A961F4" w:rsidDel="00100774">
          <w:delText xml:space="preserve"> </w:delText>
        </w:r>
        <w:r w:rsidR="00C454CB" w:rsidDel="00100774">
          <w:delText>whereas</w:delText>
        </w:r>
        <w:r w:rsidR="00C454CB" w:rsidRPr="00134BFA" w:rsidDel="00100774">
          <w:delText xml:space="preserve"> </w:delText>
        </w:r>
        <w:r w:rsidR="00134BFA" w:rsidRPr="00134BFA" w:rsidDel="00100774">
          <w:delText xml:space="preserve">the other </w:delText>
        </w:r>
        <w:r w:rsidR="00C454CB" w:rsidRPr="00134BFA" w:rsidDel="00100774">
          <w:delText>predict</w:delText>
        </w:r>
        <w:r w:rsidR="00C454CB" w:rsidDel="00100774">
          <w:delText>ed</w:delText>
        </w:r>
        <w:r w:rsidR="00C454CB" w:rsidRPr="00134BFA" w:rsidDel="00100774">
          <w:delText xml:space="preserve"> </w:delText>
        </w:r>
        <w:r w:rsidR="00134BFA" w:rsidRPr="00134BFA" w:rsidDel="00100774">
          <w:delText xml:space="preserve">no reward. On day 2, </w:delText>
        </w:r>
        <w:r w:rsidR="00C62FD6" w:rsidDel="00100774">
          <w:delText>participants</w:delText>
        </w:r>
        <w:r w:rsidR="00134BFA" w:rsidRPr="00134BFA" w:rsidDel="00100774">
          <w:delText xml:space="preserve"> </w:delText>
        </w:r>
      </w:del>
      <w:ins w:id="112" w:author="Kahnt, Thorsten (NIH/NIDA) [E]" w:date="2024-11-16T14:22:00Z" w16du:dateUtc="2024-11-16T19:22:00Z">
        <w:r w:rsidR="00100774">
          <w:t xml:space="preserve"> or</w:t>
        </w:r>
      </w:ins>
      <w:ins w:id="113" w:author="Kahnt, Thorsten (NIH/NIDA) [E]" w:date="2024-11-16T14:54:00Z" w16du:dateUtc="2024-11-16T19:54:00Z">
        <w:r w:rsidR="00F56A01">
          <w:t>,</w:t>
        </w:r>
      </w:ins>
      <w:ins w:id="114" w:author="Kahnt, Thorsten (NIH/NIDA) [E]" w:date="2024-11-16T14:22:00Z" w16du:dateUtc="2024-11-16T19:22:00Z">
        <w:r w:rsidR="00100774">
          <w:t xml:space="preserve"> </w:t>
        </w:r>
      </w:ins>
      <w:ins w:id="115" w:author="Kahnt, Thorsten (NIH/NIDA) [E]" w:date="2024-11-16T14:46:00Z" w16du:dateUtc="2024-11-16T19:46:00Z">
        <w:r w:rsidR="0045073E">
          <w:t xml:space="preserve">on the next day, </w:t>
        </w:r>
      </w:ins>
      <w:ins w:id="116" w:author="Kahnt, Thorsten (NIH/NIDA) [E]" w:date="2024-11-16T14:22:00Z" w16du:dateUtc="2024-11-16T19:22:00Z">
        <w:r w:rsidR="00100774">
          <w:t xml:space="preserve">before </w:t>
        </w:r>
      </w:ins>
      <w:ins w:id="117" w:author="Kahnt, Thorsten (NIH/NIDA) [E]" w:date="2024-11-16T14:28:00Z" w16du:dateUtc="2024-11-16T19:28:00Z">
        <w:r w:rsidR="00DE3646">
          <w:t xml:space="preserve">a meal to </w:t>
        </w:r>
      </w:ins>
      <w:ins w:id="118" w:author="Kahnt, Thorsten (NIH/NIDA) [E]" w:date="2024-11-16T14:22:00Z" w16du:dateUtc="2024-11-16T19:22:00Z">
        <w:r w:rsidR="00100774">
          <w:t>selective</w:t>
        </w:r>
      </w:ins>
      <w:ins w:id="119" w:author="Kahnt, Thorsten (NIH/NIDA) [E]" w:date="2024-11-16T14:28:00Z" w16du:dateUtc="2024-11-16T19:28:00Z">
        <w:r w:rsidR="00DE3646">
          <w:t>ly</w:t>
        </w:r>
      </w:ins>
      <w:ins w:id="120" w:author="Kahnt, Thorsten (NIH/NIDA) [E]" w:date="2024-11-16T14:22:00Z" w16du:dateUtc="2024-11-16T19:22:00Z">
        <w:r w:rsidR="00100774">
          <w:t xml:space="preserve"> devalu</w:t>
        </w:r>
      </w:ins>
      <w:ins w:id="121" w:author="Kahnt, Thorsten (NIH/NIDA) [E]" w:date="2024-11-16T14:28:00Z" w16du:dateUtc="2024-11-16T19:28:00Z">
        <w:r w:rsidR="00DE3646">
          <w:t>e</w:t>
        </w:r>
      </w:ins>
      <w:ins w:id="122" w:author="Kahnt, Thorsten (NIH/NIDA) [E]" w:date="2024-11-16T14:22:00Z" w16du:dateUtc="2024-11-16T19:22:00Z">
        <w:r w:rsidR="00100774">
          <w:t xml:space="preserve"> </w:t>
        </w:r>
      </w:ins>
      <w:ins w:id="123" w:author="Kahnt, Thorsten (NIH/NIDA) [E]" w:date="2024-11-16T14:23:00Z" w16du:dateUtc="2024-11-16T19:23:00Z">
        <w:r w:rsidR="00100774">
          <w:t xml:space="preserve">one of </w:t>
        </w:r>
      </w:ins>
      <w:ins w:id="124" w:author="Kahnt, Thorsten (NIH/NIDA) [E]" w:date="2024-11-16T14:22:00Z" w16du:dateUtc="2024-11-16T19:22:00Z">
        <w:r w:rsidR="00100774">
          <w:t>these rewards</w:t>
        </w:r>
      </w:ins>
      <w:ins w:id="125" w:author="Kahnt, Thorsten (NIH/NIDA) [E]" w:date="2024-11-16T14:23:00Z" w16du:dateUtc="2024-11-16T19:23:00Z">
        <w:r w:rsidR="00100774">
          <w:t xml:space="preserve">, </w:t>
        </w:r>
      </w:ins>
      <w:ins w:id="126" w:author="Kahnt, Thorsten (NIH/NIDA) [E]" w:date="2024-11-16T14:36:00Z" w16du:dateUtc="2024-11-16T19:36:00Z">
        <w:r w:rsidR="007B46ED">
          <w:t xml:space="preserve">which was </w:t>
        </w:r>
      </w:ins>
      <w:ins w:id="127" w:author="Kahnt, Thorsten (NIH/NIDA) [E]" w:date="2024-11-16T14:23:00Z" w16du:dateUtc="2024-11-16T19:23:00Z">
        <w:r w:rsidR="00100774">
          <w:t xml:space="preserve">followed by a probe </w:t>
        </w:r>
        <w:r w:rsidR="00DE3646">
          <w:t xml:space="preserve">choice </w:t>
        </w:r>
        <w:r w:rsidR="00100774">
          <w:t>test</w:t>
        </w:r>
      </w:ins>
      <w:ins w:id="128" w:author="Kahnt, Thorsten (NIH/NIDA) [E]" w:date="2024-11-16T14:27:00Z" w16du:dateUtc="2024-11-16T19:27:00Z">
        <w:r w:rsidR="00DE3646">
          <w:t xml:space="preserve"> in extinction</w:t>
        </w:r>
      </w:ins>
      <w:del w:id="129" w:author="Kahnt, Thorsten (NIH/NIDA) [E]" w:date="2024-11-16T14:23:00Z" w16du:dateUtc="2024-11-16T19:23:00Z">
        <w:r w:rsidR="005D5F70" w:rsidDel="00DE3646">
          <w:delText>first consumed</w:delText>
        </w:r>
        <w:r w:rsidR="00134BFA" w:rsidRPr="00134BFA" w:rsidDel="00DE3646">
          <w:delText xml:space="preserve"> a meal</w:delText>
        </w:r>
        <w:r w:rsidR="00C454CB" w:rsidDel="00DE3646">
          <w:delText xml:space="preserve"> </w:delText>
        </w:r>
        <w:r w:rsidR="00646539" w:rsidDel="00DE3646">
          <w:delText>matched</w:delText>
        </w:r>
        <w:r w:rsidR="00134BFA" w:rsidRPr="00134BFA" w:rsidDel="00DE3646">
          <w:delText xml:space="preserve"> to</w:delText>
        </w:r>
        <w:r w:rsidR="002F372E" w:rsidDel="00DE3646">
          <w:delText xml:space="preserve"> either</w:delText>
        </w:r>
        <w:r w:rsidR="00134BFA" w:rsidRPr="00134BFA" w:rsidDel="00DE3646">
          <w:delText xml:space="preserve"> the sweet or savory odor (counter-balanced)</w:delText>
        </w:r>
        <w:r w:rsidR="006034F4" w:rsidDel="00DE3646">
          <w:delText xml:space="preserve">, </w:delText>
        </w:r>
        <w:r w:rsidR="00C62FD6" w:rsidDel="00DE3646">
          <w:delText>reducing</w:delText>
        </w:r>
        <w:r w:rsidR="00C454CB" w:rsidDel="00DE3646">
          <w:delText xml:space="preserve"> the pleasantness of the</w:delText>
        </w:r>
        <w:r w:rsidR="008858C7" w:rsidDel="00DE3646">
          <w:delText xml:space="preserve"> </w:delText>
        </w:r>
        <w:r w:rsidR="00C454CB" w:rsidDel="00DE3646">
          <w:delText>matched</w:delText>
        </w:r>
        <w:r w:rsidR="008858C7" w:rsidDel="00DE3646">
          <w:delText xml:space="preserve"> </w:delText>
        </w:r>
        <w:r w:rsidR="00C454CB" w:rsidDel="00DE3646">
          <w:delText xml:space="preserve">(i.e., sated) </w:delText>
        </w:r>
        <w:r w:rsidR="008858C7" w:rsidDel="00DE3646">
          <w:delText>odor</w:delText>
        </w:r>
      </w:del>
      <w:r w:rsidR="008858C7">
        <w:t xml:space="preserve">. </w:t>
      </w:r>
      <w:del w:id="130" w:author="Kahnt, Thorsten (NIH/NIDA) [E]" w:date="2024-11-16T14:24:00Z" w16du:dateUtc="2024-11-16T19:24:00Z">
        <w:r w:rsidR="008858C7" w:rsidDel="00DE3646">
          <w:delText>The</w:delText>
        </w:r>
        <w:r w:rsidR="009B6543" w:rsidDel="00DE3646">
          <w:delText>y</w:delText>
        </w:r>
        <w:r w:rsidR="008858C7" w:rsidDel="00DE3646">
          <w:delText xml:space="preserve"> </w:delText>
        </w:r>
        <w:r w:rsidR="00C62FD6" w:rsidDel="00DE3646">
          <w:delText>the</w:delText>
        </w:r>
        <w:r w:rsidR="009B6543" w:rsidDel="00DE3646">
          <w:delText>n</w:delText>
        </w:r>
        <w:r w:rsidR="008858C7" w:rsidDel="00DE3646">
          <w:delText xml:space="preserve"> </w:delText>
        </w:r>
        <w:r w:rsidR="005D5F70" w:rsidDel="00DE3646">
          <w:delText>made choices</w:delText>
        </w:r>
        <w:r w:rsidR="00134BFA" w:rsidRPr="00134BFA" w:rsidDel="00DE3646">
          <w:delText xml:space="preserve"> among </w:delText>
        </w:r>
        <w:r w:rsidR="00F3209A" w:rsidDel="00DE3646">
          <w:delText>visual stimuli</w:delText>
        </w:r>
        <w:r w:rsidR="00134BFA" w:rsidRPr="00134BFA" w:rsidDel="00DE3646">
          <w:delText xml:space="preserve"> predict</w:delText>
        </w:r>
        <w:r w:rsidR="006034F4" w:rsidDel="00DE3646">
          <w:delText>ing</w:delText>
        </w:r>
        <w:r w:rsidR="008858C7" w:rsidDel="00DE3646">
          <w:delText xml:space="preserve"> </w:delText>
        </w:r>
        <w:r w:rsidR="00C454CB" w:rsidDel="00DE3646">
          <w:delText xml:space="preserve">non-sated </w:delText>
        </w:r>
        <w:r w:rsidR="008858C7" w:rsidDel="00DE3646">
          <w:delText>or sated odors</w:delText>
        </w:r>
        <w:r w:rsidR="00C62FD6" w:rsidDel="00DE3646">
          <w:delText>, with a</w:delText>
        </w:r>
        <w:r w:rsidR="00C454CB" w:rsidDel="00DE3646">
          <w:delText xml:space="preserve"> p</w:delText>
        </w:r>
        <w:r w:rsidR="00F551A8" w:rsidDel="00DE3646">
          <w:delText xml:space="preserve">reference </w:delText>
        </w:r>
        <w:r w:rsidR="00D02D61" w:rsidDel="00DE3646">
          <w:delText>for</w:delText>
        </w:r>
        <w:r w:rsidR="00FB6B5A" w:rsidDel="00DE3646">
          <w:delText xml:space="preserve"> </w:delText>
        </w:r>
        <w:r w:rsidR="0089534D" w:rsidDel="00DE3646">
          <w:delText xml:space="preserve">non-sated stimuli </w:delText>
        </w:r>
        <w:r w:rsidR="00C454CB" w:rsidDel="00DE3646">
          <w:delText>indicat</w:delText>
        </w:r>
        <w:r w:rsidR="00C62FD6" w:rsidDel="00DE3646">
          <w:delText>ing</w:delText>
        </w:r>
        <w:r w:rsidR="009F2310" w:rsidDel="00DE3646">
          <w:delText xml:space="preserve"> goal-directed</w:delText>
        </w:r>
        <w:r w:rsidR="00C454CB" w:rsidDel="00DE3646">
          <w:delText xml:space="preserve"> </w:delText>
        </w:r>
        <w:r w:rsidR="00C62FD6" w:rsidDel="00DE3646">
          <w:delText>behavior</w:delText>
        </w:r>
        <w:r w:rsidR="00FB6B5A" w:rsidDel="00DE3646">
          <w:delText>.</w:delText>
        </w:r>
        <w:r w:rsidR="00903B38" w:rsidDel="00DE3646">
          <w:delText xml:space="preserve"> </w:delText>
        </w:r>
        <w:bookmarkStart w:id="131" w:name="OLE_LINK3"/>
        <w:bookmarkStart w:id="132" w:name="OLE_LINK4"/>
        <w:bookmarkStart w:id="133" w:name="OLE_LINK5"/>
        <w:r w:rsidR="006A1511" w:rsidDel="00DE3646">
          <w:delText>To</w:delText>
        </w:r>
        <w:r w:rsidR="000D0879" w:rsidDel="00DE3646">
          <w:delText xml:space="preserve"> </w:delText>
        </w:r>
        <w:r w:rsidR="00195AA3" w:rsidDel="00DE3646">
          <w:delText>examine</w:delText>
        </w:r>
        <w:r w:rsidR="000D0879" w:rsidDel="00DE3646">
          <w:delText xml:space="preserve"> </w:delText>
        </w:r>
        <w:r w:rsidR="00C454CB" w:rsidDel="00DE3646">
          <w:delText xml:space="preserve">the differential </w:delText>
        </w:r>
        <w:r w:rsidR="006A1511" w:rsidDel="00DE3646">
          <w:delText>roles of</w:delText>
        </w:r>
        <w:r w:rsidR="00773C87" w:rsidDel="00DE3646">
          <w:delText xml:space="preserve"> </w:delText>
        </w:r>
        <w:r w:rsidR="005F467F" w:rsidDel="00DE3646">
          <w:delText>aOFC and pOFC,</w:delText>
        </w:r>
        <w:r w:rsidR="00AA0335" w:rsidDel="00DE3646">
          <w:delText xml:space="preserve"> we </w:delText>
        </w:r>
        <w:r w:rsidR="002E469E" w:rsidDel="00DE3646">
          <w:delText>used resting-state fMRI connectivity to</w:delText>
        </w:r>
        <w:r w:rsidR="00195AA3" w:rsidDel="00DE3646">
          <w:delText xml:space="preserve"> identify individual stimulation sites in the right </w:delText>
        </w:r>
        <w:r w:rsidR="002E469E" w:rsidDel="00DE3646">
          <w:delText>lateral prefrontal cortex (</w:delText>
        </w:r>
        <w:r w:rsidR="002E469E" w:rsidRPr="00134BFA" w:rsidDel="00DE3646">
          <w:delText>LPFC</w:delText>
        </w:r>
        <w:r w:rsidR="002E469E" w:rsidDel="00DE3646">
          <w:delText>)</w:delText>
        </w:r>
        <w:r w:rsidR="002E469E" w:rsidRPr="00134BFA" w:rsidDel="00DE3646">
          <w:delText xml:space="preserve"> </w:delText>
        </w:r>
        <w:r w:rsidR="006B1B1F" w:rsidDel="00DE3646">
          <w:delText xml:space="preserve">most strongly connected to </w:delText>
        </w:r>
        <w:r w:rsidR="002E469E" w:rsidRPr="00134BFA" w:rsidDel="00DE3646">
          <w:delText>aOFC and pOFC</w:delText>
        </w:r>
        <w:r w:rsidR="00195AA3" w:rsidDel="00DE3646">
          <w:delText xml:space="preserve"> seed regions</w:delText>
        </w:r>
        <w:r w:rsidR="002E469E" w:rsidDel="00DE3646">
          <w:delText xml:space="preserve">, respectively </w:delText>
        </w:r>
        <w:r w:rsidR="00A7200A" w:rsidDel="00DE3646">
          <w:delText>(</w:delText>
        </w:r>
        <w:r w:rsidR="00134BFA" w:rsidRPr="00134BFA" w:rsidDel="00DE3646">
          <w:delText xml:space="preserve">in </w:delText>
        </w:r>
        <w:r w:rsidR="00221AF4" w:rsidDel="00DE3646">
          <w:delText>separate</w:delText>
        </w:r>
        <w:r w:rsidR="00134BFA" w:rsidRPr="00134BFA" w:rsidDel="00DE3646">
          <w:delText xml:space="preserve"> groups of </w:delText>
        </w:r>
        <w:r w:rsidR="00195AA3" w:rsidDel="00DE3646">
          <w:delText>participants</w:delText>
        </w:r>
        <w:r w:rsidR="00134BFA" w:rsidRPr="00134BFA" w:rsidDel="00DE3646">
          <w:delText>)</w:delText>
        </w:r>
        <w:r w:rsidR="002E469E" w:rsidDel="00DE3646">
          <w:delText xml:space="preserve">. </w:delText>
        </w:r>
        <w:r w:rsidR="008919FA" w:rsidDel="00DE3646">
          <w:delText xml:space="preserve">We </w:delText>
        </w:r>
        <w:r w:rsidR="00C454CB" w:rsidDel="00DE3646">
          <w:delText xml:space="preserve">applied </w:delText>
        </w:r>
        <w:r w:rsidR="00AA6337" w:rsidDel="00DE3646">
          <w:delText>continuous theta burst stimulation (cTBS</w:delText>
        </w:r>
        <w:r w:rsidR="0011263E" w:rsidDel="00DE3646">
          <w:delText>),</w:delText>
        </w:r>
        <w:r w:rsidR="002E469E" w:rsidRPr="002E469E" w:rsidDel="00DE3646">
          <w:delText xml:space="preserve"> </w:delText>
        </w:r>
        <w:r w:rsidR="002E469E" w:rsidDel="00DE3646">
          <w:delText xml:space="preserve">either before learning the stimulus-outcome associations on Day 1 or before the meal and choice test on Day 2, </w:delText>
        </w:r>
        <w:r w:rsidR="00AA6337" w:rsidDel="00DE3646">
          <w:delText xml:space="preserve">to temporarily </w:delText>
        </w:r>
        <w:r w:rsidR="00C454CB" w:rsidDel="00DE3646">
          <w:delText>disrupt</w:delText>
        </w:r>
        <w:r w:rsidR="00AA6337" w:rsidDel="00DE3646">
          <w:delText xml:space="preserve"> brain </w:delText>
        </w:r>
        <w:r w:rsidR="00C454CB" w:rsidDel="00DE3646">
          <w:delText xml:space="preserve">network </w:delText>
        </w:r>
        <w:r w:rsidR="00AA6337" w:rsidDel="00DE3646">
          <w:delText>function</w:delText>
        </w:r>
        <w:r w:rsidR="00C454CB" w:rsidDel="00DE3646">
          <w:delText xml:space="preserve"> over these stimulation sites</w:delText>
        </w:r>
        <w:r w:rsidR="00AA6337" w:rsidDel="00DE3646">
          <w:delText xml:space="preserve">. </w:delText>
        </w:r>
        <w:bookmarkEnd w:id="131"/>
        <w:bookmarkEnd w:id="132"/>
        <w:bookmarkEnd w:id="133"/>
        <w:r w:rsidR="00142254" w:rsidDel="00DE3646">
          <w:delText xml:space="preserve">Results revealed that </w:delText>
        </w:r>
        <w:r w:rsidR="00CF02EC" w:rsidDel="00DE3646">
          <w:delText xml:space="preserve">both </w:delText>
        </w:r>
        <w:r w:rsidR="00142254" w:rsidDel="00DE3646">
          <w:delText xml:space="preserve">aOFC- and pOFC-targeted </w:delText>
        </w:r>
        <w:r w:rsidR="00CF02EC" w:rsidRPr="00CF02EC" w:rsidDel="00DE3646">
          <w:delText>TMS disrupted value acquisition during the discrimination task, but only when administered during the first session.</w:delText>
        </w:r>
        <w:r w:rsidR="00CF02EC" w:rsidDel="00DE3646">
          <w:delText xml:space="preserve"> </w:delText>
        </w:r>
      </w:del>
      <w:r w:rsidR="00E352D7">
        <w:t xml:space="preserve">Crucially, </w:t>
      </w:r>
      <w:r w:rsidR="00CF02EC" w:rsidRPr="00CF02EC">
        <w:t>TMS</w:t>
      </w:r>
      <w:r w:rsidR="00E352D7">
        <w:t xml:space="preserve"> targeting </w:t>
      </w:r>
      <w:r w:rsidR="00CF02EC" w:rsidRPr="00CF02EC">
        <w:t>the</w:t>
      </w:r>
      <w:r w:rsidR="00E352D7">
        <w:t xml:space="preserve"> </w:t>
      </w:r>
      <w:proofErr w:type="spellStart"/>
      <w:r w:rsidR="00E352D7">
        <w:t>pOFC</w:t>
      </w:r>
      <w:proofErr w:type="spellEnd"/>
      <w:del w:id="134" w:author="Kahnt, Thorsten (NIH/NIDA) [E]" w:date="2024-11-16T14:24:00Z" w16du:dateUtc="2024-11-16T19:24:00Z">
        <w:r w:rsidR="00E352D7" w:rsidDel="00DE3646">
          <w:delText>-</w:delText>
        </w:r>
      </w:del>
      <w:ins w:id="135" w:author="Kahnt, Thorsten (NIH/NIDA) [E]" w:date="2024-11-16T14:24:00Z" w16du:dateUtc="2024-11-16T19:24:00Z">
        <w:r w:rsidR="00DE3646">
          <w:t xml:space="preserve"> (</w:t>
        </w:r>
      </w:ins>
      <w:r w:rsidR="00E352D7">
        <w:t xml:space="preserve">but not the </w:t>
      </w:r>
      <w:proofErr w:type="spellStart"/>
      <w:r w:rsidR="00E352D7">
        <w:t>aOFC</w:t>
      </w:r>
      <w:proofErr w:type="spellEnd"/>
      <w:ins w:id="136" w:author="Kahnt, Thorsten (NIH/NIDA) [E]" w:date="2024-11-16T14:25:00Z" w16du:dateUtc="2024-11-16T19:25:00Z">
        <w:r w:rsidR="00DE3646">
          <w:t>)</w:t>
        </w:r>
      </w:ins>
      <w:del w:id="137" w:author="Kahnt, Thorsten (NIH/NIDA) [E]" w:date="2024-11-16T14:24:00Z" w16du:dateUtc="2024-11-16T19:24:00Z">
        <w:r w:rsidR="00E352D7" w:rsidDel="00DE3646">
          <w:delText>-</w:delText>
        </w:r>
      </w:del>
      <w:ins w:id="138" w:author="Kahnt, Thorsten (NIH/NIDA) [E]" w:date="2024-11-16T14:24:00Z" w16du:dateUtc="2024-11-16T19:24:00Z">
        <w:r w:rsidR="00DE3646">
          <w:t xml:space="preserve"> </w:t>
        </w:r>
      </w:ins>
      <w:r w:rsidR="00E352D7">
        <w:t xml:space="preserve">before the meal </w:t>
      </w:r>
      <w:del w:id="139" w:author="Kahnt, Thorsten (NIH/NIDA) [E]" w:date="2024-11-16T14:25:00Z" w16du:dateUtc="2024-11-16T19:25:00Z">
        <w:r w:rsidR="00E352D7" w:rsidDel="00DE3646">
          <w:delText xml:space="preserve">on Day 2 </w:delText>
        </w:r>
        <w:r w:rsidR="00CF02EC" w:rsidRPr="00CF02EC" w:rsidDel="00DE3646">
          <w:delText>impaired outcome devaluation</w:delText>
        </w:r>
      </w:del>
      <w:ins w:id="140" w:author="Kahnt, Thorsten (NIH/NIDA) [E]" w:date="2024-11-16T14:25:00Z" w16du:dateUtc="2024-11-16T19:25:00Z">
        <w:r w:rsidR="00DE3646">
          <w:t>disrupted goal-directed beh</w:t>
        </w:r>
      </w:ins>
      <w:ins w:id="141" w:author="Kahnt, Thorsten (NIH/NIDA) [E]" w:date="2024-11-16T14:26:00Z" w16du:dateUtc="2024-11-16T19:26:00Z">
        <w:r w:rsidR="00DE3646">
          <w:t>avior</w:t>
        </w:r>
      </w:ins>
      <w:ins w:id="142" w:author="Kahnt, Thorsten (NIH/NIDA) [E]" w:date="2024-11-16T14:28:00Z" w16du:dateUtc="2024-11-16T19:28:00Z">
        <w:r w:rsidR="00DE3646">
          <w:t>, as measured by choices of stimuli predicting non-sated rewards</w:t>
        </w:r>
      </w:ins>
      <w:ins w:id="143" w:author="Kahnt, Thorsten (NIH/NIDA) [E]" w:date="2024-11-16T14:45:00Z" w16du:dateUtc="2024-11-16T19:45:00Z">
        <w:r w:rsidR="0045073E" w:rsidRPr="0045073E">
          <w:t xml:space="preserve"> </w:t>
        </w:r>
        <w:r w:rsidR="0045073E">
          <w:t>in the probe test</w:t>
        </w:r>
      </w:ins>
      <w:r w:rsidR="00E352D7">
        <w:t xml:space="preserve">. </w:t>
      </w:r>
      <w:del w:id="144" w:author="Kahnt, Thorsten (NIH/NIDA) [E]" w:date="2024-11-16T14:36:00Z" w16du:dateUtc="2024-11-16T19:36:00Z">
        <w:r w:rsidR="00E352D7" w:rsidDel="007B46ED">
          <w:delText>Similarly</w:delText>
        </w:r>
      </w:del>
      <w:ins w:id="145" w:author="Kahnt, Thorsten (NIH/NIDA) [E]" w:date="2024-11-16T14:36:00Z" w16du:dateUtc="2024-11-16T19:36:00Z">
        <w:r w:rsidR="007B46ED">
          <w:t>Importantly</w:t>
        </w:r>
      </w:ins>
      <w:r w:rsidR="00E352D7">
        <w:t xml:space="preserve">, disrupting the </w:t>
      </w:r>
      <w:proofErr w:type="spellStart"/>
      <w:r w:rsidR="00E352D7">
        <w:t>pOFC</w:t>
      </w:r>
      <w:proofErr w:type="spellEnd"/>
      <w:del w:id="146" w:author="Kahnt, Thorsten (NIH/NIDA) [E]" w:date="2024-11-16T14:25:00Z" w16du:dateUtc="2024-11-16T19:25:00Z">
        <w:r w:rsidR="00E352D7" w:rsidDel="00DE3646">
          <w:delText>-</w:delText>
        </w:r>
      </w:del>
      <w:ins w:id="147" w:author="Kahnt, Thorsten (NIH/NIDA) [E]" w:date="2024-11-16T14:25:00Z" w16du:dateUtc="2024-11-16T19:25:00Z">
        <w:r w:rsidR="00DE3646">
          <w:t xml:space="preserve"> (</w:t>
        </w:r>
      </w:ins>
      <w:r w:rsidR="00E352D7">
        <w:t xml:space="preserve">but not the </w:t>
      </w:r>
      <w:proofErr w:type="spellStart"/>
      <w:r w:rsidR="00E352D7">
        <w:t>aOFC</w:t>
      </w:r>
      <w:proofErr w:type="spellEnd"/>
      <w:del w:id="148" w:author="Kahnt, Thorsten (NIH/NIDA) [E]" w:date="2024-11-16T14:25:00Z" w16du:dateUtc="2024-11-16T19:25:00Z">
        <w:r w:rsidR="00E352D7" w:rsidDel="00DE3646">
          <w:delText>-</w:delText>
        </w:r>
      </w:del>
      <w:ins w:id="149" w:author="Kahnt, Thorsten (NIH/NIDA) [E]" w:date="2024-11-16T14:25:00Z" w16du:dateUtc="2024-11-16T19:25:00Z">
        <w:r w:rsidR="00DE3646">
          <w:t xml:space="preserve">) </w:t>
        </w:r>
      </w:ins>
      <w:r w:rsidR="00E352D7">
        <w:t xml:space="preserve">before learning </w:t>
      </w:r>
      <w:ins w:id="150" w:author="Kahnt, Thorsten (NIH/NIDA) [E]" w:date="2024-11-16T14:25:00Z" w16du:dateUtc="2024-11-16T19:25:00Z">
        <w:r w:rsidR="00DE3646">
          <w:t xml:space="preserve">stimulus-outcome associations </w:t>
        </w:r>
      </w:ins>
      <w:ins w:id="151" w:author="Kahnt, Thorsten (NIH/NIDA) [E]" w:date="2024-11-16T14:36:00Z" w16du:dateUtc="2024-11-16T19:36:00Z">
        <w:r w:rsidR="007B46ED">
          <w:t xml:space="preserve">similarly </w:t>
        </w:r>
      </w:ins>
      <w:del w:id="152" w:author="Kahnt, Thorsten (NIH/NIDA) [E]" w:date="2024-11-16T14:25:00Z" w16du:dateUtc="2024-11-16T19:25:00Z">
        <w:r w:rsidR="00E352D7" w:rsidDel="00DE3646">
          <w:delText xml:space="preserve">on Day 1 </w:delText>
        </w:r>
        <w:r w:rsidR="00CF02EC" w:rsidRPr="00CF02EC" w:rsidDel="00DE3646">
          <w:delText xml:space="preserve">also </w:delText>
        </w:r>
      </w:del>
      <w:r w:rsidR="00CF02EC" w:rsidRPr="00CF02EC">
        <w:t xml:space="preserve">impaired </w:t>
      </w:r>
      <w:del w:id="153" w:author="Kahnt, Thorsten (NIH/NIDA) [E]" w:date="2024-11-16T14:46:00Z" w16du:dateUtc="2024-11-16T19:46:00Z">
        <w:r w:rsidR="00CF02EC" w:rsidRPr="00CF02EC" w:rsidDel="0045073E">
          <w:delText xml:space="preserve">subsequent </w:delText>
        </w:r>
      </w:del>
      <w:del w:id="154" w:author="Kahnt, Thorsten (NIH/NIDA) [E]" w:date="2024-11-16T14:26:00Z" w16du:dateUtc="2024-11-16T19:26:00Z">
        <w:r w:rsidR="00CF02EC" w:rsidRPr="00CF02EC" w:rsidDel="00DE3646">
          <w:delText>outcome devaluation</w:delText>
        </w:r>
      </w:del>
      <w:ins w:id="155" w:author="Kahnt, Thorsten (NIH/NIDA) [E]" w:date="2024-11-16T14:36:00Z" w16du:dateUtc="2024-11-16T19:36:00Z">
        <w:r w:rsidR="007B46ED">
          <w:t>behavior in the probe test</w:t>
        </w:r>
      </w:ins>
      <w:ins w:id="156" w:author="Kahnt, Thorsten (NIH/NIDA) [E]" w:date="2024-11-16T14:46:00Z" w16du:dateUtc="2024-11-16T19:46:00Z">
        <w:r w:rsidR="0045073E">
          <w:t xml:space="preserve"> on the next day</w:t>
        </w:r>
      </w:ins>
      <w:r w:rsidR="00CF02EC" w:rsidRPr="00CF02EC">
        <w:t>.</w:t>
      </w:r>
      <w:r w:rsidR="00CF02EC">
        <w:t xml:space="preserve"> </w:t>
      </w:r>
      <w:r w:rsidR="0059325C" w:rsidRPr="0059325C">
        <w:t xml:space="preserve">These findings </w:t>
      </w:r>
      <w:del w:id="157" w:author="Kahnt, Thorsten (NIH/NIDA) [E]" w:date="2024-11-16T14:55:00Z" w16du:dateUtc="2024-11-16T19:55:00Z">
        <w:r w:rsidR="00E352D7" w:rsidDel="00F56A01">
          <w:delText>indicate</w:delText>
        </w:r>
        <w:r w:rsidR="0059325C" w:rsidRPr="0059325C" w:rsidDel="00F56A01">
          <w:delText xml:space="preserve"> </w:delText>
        </w:r>
      </w:del>
      <w:ins w:id="158" w:author="Kahnt, Thorsten (NIH/NIDA) [E]" w:date="2024-11-16T14:55:00Z" w16du:dateUtc="2024-11-16T19:55:00Z">
        <w:r w:rsidR="00F56A01">
          <w:t>show</w:t>
        </w:r>
        <w:r w:rsidR="00F56A01" w:rsidRPr="0059325C">
          <w:t xml:space="preserve"> </w:t>
        </w:r>
      </w:ins>
      <w:r w:rsidR="0059325C" w:rsidRPr="0059325C">
        <w:t xml:space="preserve">that the </w:t>
      </w:r>
      <w:proofErr w:type="spellStart"/>
      <w:r w:rsidR="00E352D7">
        <w:t>pOFC</w:t>
      </w:r>
      <w:proofErr w:type="spellEnd"/>
      <w:r w:rsidR="00E352D7">
        <w:t xml:space="preserve"> </w:t>
      </w:r>
      <w:ins w:id="159" w:author="Kahnt, Thorsten (NIH/NIDA) [E]" w:date="2024-11-16T14:37:00Z" w16du:dateUtc="2024-11-16T19:37:00Z">
        <w:r w:rsidR="007B46ED">
          <w:t xml:space="preserve">contributes to goal-directed behavior by </w:t>
        </w:r>
      </w:ins>
      <w:del w:id="160" w:author="Kahnt, Thorsten (NIH/NIDA) [E]" w:date="2024-11-16T14:37:00Z" w16du:dateUtc="2024-11-16T19:37:00Z">
        <w:r w:rsidR="0059325C" w:rsidRPr="0059325C" w:rsidDel="007B46ED">
          <w:delText xml:space="preserve">plays a </w:delText>
        </w:r>
      </w:del>
      <w:del w:id="161" w:author="Kahnt, Thorsten (NIH/NIDA) [E]" w:date="2024-11-16T14:55:00Z" w16du:dateUtc="2024-11-16T19:55:00Z">
        <w:r w:rsidR="0059325C" w:rsidRPr="0059325C" w:rsidDel="00F56A01">
          <w:delText>critical</w:delText>
        </w:r>
      </w:del>
      <w:ins w:id="162" w:author="Kahnt, Thorsten (NIH/NIDA) [E]" w:date="2024-11-16T14:37:00Z" w16du:dateUtc="2024-11-16T19:37:00Z">
        <w:r w:rsidR="007B46ED">
          <w:t>supporting</w:t>
        </w:r>
      </w:ins>
      <w:r w:rsidR="0059325C" w:rsidRPr="0059325C">
        <w:t xml:space="preserve"> </w:t>
      </w:r>
      <w:del w:id="163" w:author="Kahnt, Thorsten (NIH/NIDA) [E]" w:date="2024-11-16T14:37:00Z" w16du:dateUtc="2024-11-16T19:37:00Z">
        <w:r w:rsidR="0059325C" w:rsidRPr="0059325C" w:rsidDel="007B46ED">
          <w:delText xml:space="preserve">role in </w:delText>
        </w:r>
      </w:del>
      <w:r w:rsidR="0059325C" w:rsidRPr="0059325C">
        <w:t xml:space="preserve">both the acquisition and </w:t>
      </w:r>
      <w:del w:id="164" w:author="Kahnt, Thorsten (NIH/NIDA) [E]" w:date="2024-11-16T14:37:00Z" w16du:dateUtc="2024-11-16T19:37:00Z">
        <w:r w:rsidR="0059325C" w:rsidRPr="0059325C" w:rsidDel="007B46ED">
          <w:delText xml:space="preserve">retrieval </w:delText>
        </w:r>
      </w:del>
      <w:ins w:id="165" w:author="Kahnt, Thorsten (NIH/NIDA) [E]" w:date="2024-11-16T14:37:00Z" w16du:dateUtc="2024-11-16T19:37:00Z">
        <w:r w:rsidR="007B46ED">
          <w:t xml:space="preserve">use </w:t>
        </w:r>
      </w:ins>
      <w:r w:rsidR="0059325C" w:rsidRPr="0059325C">
        <w:t>of stimulus-outcome associations</w:t>
      </w:r>
      <w:del w:id="166" w:author="Kahnt, Thorsten (NIH/NIDA) [E]" w:date="2024-11-16T14:37:00Z" w16du:dateUtc="2024-11-16T19:37:00Z">
        <w:r w:rsidR="0059325C" w:rsidRPr="0059325C" w:rsidDel="007B46ED">
          <w:delText xml:space="preserve">, </w:delText>
        </w:r>
        <w:r w:rsidR="00E352D7" w:rsidDel="007B46ED">
          <w:delText>processes</w:delText>
        </w:r>
        <w:r w:rsidR="0059325C" w:rsidRPr="0059325C" w:rsidDel="007B46ED">
          <w:delText xml:space="preserve"> essential for </w:delText>
        </w:r>
        <w:r w:rsidR="003D0A45" w:rsidDel="007B46ED">
          <w:delText>intact</w:delText>
        </w:r>
        <w:r w:rsidR="0059325C" w:rsidRPr="0059325C" w:rsidDel="007B46ED">
          <w:delText xml:space="preserve"> outcome devaluation</w:delText>
        </w:r>
      </w:del>
      <w:r w:rsidR="0059325C" w:rsidRPr="0059325C">
        <w:t>.</w:t>
      </w:r>
      <w:bookmarkEnd w:id="0"/>
      <w:bookmarkEnd w:id="1"/>
      <w:bookmarkEnd w:id="11"/>
      <w:bookmarkEnd w:id="12"/>
    </w:p>
    <w:sectPr w:rsidR="0059325C" w:rsidRPr="00593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ahnt, Thorsten (NIH/NIDA) [E]">
    <w15:presenceInfo w15:providerId="AD" w15:userId="S::kahntt2@nih.gov::89d9c32a-7882-4a3e-93fc-6983c2c484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2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41"/>
    <w:rsid w:val="00020A2C"/>
    <w:rsid w:val="000251E9"/>
    <w:rsid w:val="00051358"/>
    <w:rsid w:val="0006324B"/>
    <w:rsid w:val="0007457D"/>
    <w:rsid w:val="00077443"/>
    <w:rsid w:val="00082587"/>
    <w:rsid w:val="000A1423"/>
    <w:rsid w:val="000B1B7C"/>
    <w:rsid w:val="000B7222"/>
    <w:rsid w:val="000C052D"/>
    <w:rsid w:val="000C4AE4"/>
    <w:rsid w:val="000C76D9"/>
    <w:rsid w:val="000D0879"/>
    <w:rsid w:val="000D661E"/>
    <w:rsid w:val="000E0E31"/>
    <w:rsid w:val="000E441B"/>
    <w:rsid w:val="000E6B46"/>
    <w:rsid w:val="000F141F"/>
    <w:rsid w:val="000F3AC8"/>
    <w:rsid w:val="000F49BD"/>
    <w:rsid w:val="00100774"/>
    <w:rsid w:val="00101B86"/>
    <w:rsid w:val="001026A0"/>
    <w:rsid w:val="00104DA2"/>
    <w:rsid w:val="0011263E"/>
    <w:rsid w:val="001262AC"/>
    <w:rsid w:val="00134BFA"/>
    <w:rsid w:val="00142254"/>
    <w:rsid w:val="00154913"/>
    <w:rsid w:val="00195AA3"/>
    <w:rsid w:val="00196764"/>
    <w:rsid w:val="001A4822"/>
    <w:rsid w:val="001B3744"/>
    <w:rsid w:val="001B5810"/>
    <w:rsid w:val="001C18D3"/>
    <w:rsid w:val="001D3803"/>
    <w:rsid w:val="001F4FA1"/>
    <w:rsid w:val="00205F76"/>
    <w:rsid w:val="00206F07"/>
    <w:rsid w:val="00210D88"/>
    <w:rsid w:val="002206A2"/>
    <w:rsid w:val="00221AF4"/>
    <w:rsid w:val="00231367"/>
    <w:rsid w:val="002454F0"/>
    <w:rsid w:val="0028327E"/>
    <w:rsid w:val="00293730"/>
    <w:rsid w:val="002A292C"/>
    <w:rsid w:val="002E469E"/>
    <w:rsid w:val="002F372E"/>
    <w:rsid w:val="002F6C0F"/>
    <w:rsid w:val="00312421"/>
    <w:rsid w:val="00315BC1"/>
    <w:rsid w:val="0032296C"/>
    <w:rsid w:val="00332855"/>
    <w:rsid w:val="003738FB"/>
    <w:rsid w:val="003806EA"/>
    <w:rsid w:val="00382CAB"/>
    <w:rsid w:val="00396740"/>
    <w:rsid w:val="003A288F"/>
    <w:rsid w:val="003A2978"/>
    <w:rsid w:val="003B06FA"/>
    <w:rsid w:val="003B3F07"/>
    <w:rsid w:val="003D0A45"/>
    <w:rsid w:val="003D4D5A"/>
    <w:rsid w:val="003E6D87"/>
    <w:rsid w:val="003F09EC"/>
    <w:rsid w:val="00401F04"/>
    <w:rsid w:val="00402F8B"/>
    <w:rsid w:val="00412EE1"/>
    <w:rsid w:val="0041540D"/>
    <w:rsid w:val="004249F7"/>
    <w:rsid w:val="00425BFD"/>
    <w:rsid w:val="00426FFC"/>
    <w:rsid w:val="00441D4D"/>
    <w:rsid w:val="004430ED"/>
    <w:rsid w:val="004450E3"/>
    <w:rsid w:val="00447F6E"/>
    <w:rsid w:val="0045073E"/>
    <w:rsid w:val="00461484"/>
    <w:rsid w:val="00496053"/>
    <w:rsid w:val="004A44CA"/>
    <w:rsid w:val="004B7AEE"/>
    <w:rsid w:val="004F2835"/>
    <w:rsid w:val="005019BD"/>
    <w:rsid w:val="00506D03"/>
    <w:rsid w:val="00515487"/>
    <w:rsid w:val="005157E7"/>
    <w:rsid w:val="00531221"/>
    <w:rsid w:val="0053419F"/>
    <w:rsid w:val="0053630A"/>
    <w:rsid w:val="00543473"/>
    <w:rsid w:val="00544643"/>
    <w:rsid w:val="00565C76"/>
    <w:rsid w:val="0059325C"/>
    <w:rsid w:val="00593612"/>
    <w:rsid w:val="005A7B9C"/>
    <w:rsid w:val="005B20A7"/>
    <w:rsid w:val="005B66CA"/>
    <w:rsid w:val="005B6B1C"/>
    <w:rsid w:val="005C0F99"/>
    <w:rsid w:val="005D5F70"/>
    <w:rsid w:val="005E7F0E"/>
    <w:rsid w:val="005F467F"/>
    <w:rsid w:val="005F560A"/>
    <w:rsid w:val="005F5BD6"/>
    <w:rsid w:val="005F6181"/>
    <w:rsid w:val="005F6D40"/>
    <w:rsid w:val="006034F4"/>
    <w:rsid w:val="006044E4"/>
    <w:rsid w:val="006162E1"/>
    <w:rsid w:val="006176A1"/>
    <w:rsid w:val="00631FDA"/>
    <w:rsid w:val="006414AF"/>
    <w:rsid w:val="00646539"/>
    <w:rsid w:val="006619DB"/>
    <w:rsid w:val="006652B0"/>
    <w:rsid w:val="0067699E"/>
    <w:rsid w:val="006A1511"/>
    <w:rsid w:val="006A4D0E"/>
    <w:rsid w:val="006A5CC0"/>
    <w:rsid w:val="006A7219"/>
    <w:rsid w:val="006B1B1F"/>
    <w:rsid w:val="006D0AE9"/>
    <w:rsid w:val="006D1318"/>
    <w:rsid w:val="006D4D21"/>
    <w:rsid w:val="006E0532"/>
    <w:rsid w:val="006E1463"/>
    <w:rsid w:val="006E2380"/>
    <w:rsid w:val="006E747E"/>
    <w:rsid w:val="007040FA"/>
    <w:rsid w:val="00720E0F"/>
    <w:rsid w:val="00722067"/>
    <w:rsid w:val="00741D34"/>
    <w:rsid w:val="007461DF"/>
    <w:rsid w:val="0075550F"/>
    <w:rsid w:val="00755733"/>
    <w:rsid w:val="00771320"/>
    <w:rsid w:val="00773C87"/>
    <w:rsid w:val="007775DC"/>
    <w:rsid w:val="00791F25"/>
    <w:rsid w:val="00792B25"/>
    <w:rsid w:val="007A2CC4"/>
    <w:rsid w:val="007B46ED"/>
    <w:rsid w:val="007D2341"/>
    <w:rsid w:val="007E4D99"/>
    <w:rsid w:val="007F50C8"/>
    <w:rsid w:val="00800ED8"/>
    <w:rsid w:val="0080444F"/>
    <w:rsid w:val="00805B2D"/>
    <w:rsid w:val="0081173E"/>
    <w:rsid w:val="00813DA3"/>
    <w:rsid w:val="00824798"/>
    <w:rsid w:val="008271D0"/>
    <w:rsid w:val="008421B2"/>
    <w:rsid w:val="00846CDB"/>
    <w:rsid w:val="008470E8"/>
    <w:rsid w:val="00847833"/>
    <w:rsid w:val="00860370"/>
    <w:rsid w:val="008702BE"/>
    <w:rsid w:val="008858C7"/>
    <w:rsid w:val="008868FF"/>
    <w:rsid w:val="008919FA"/>
    <w:rsid w:val="008943FA"/>
    <w:rsid w:val="0089534D"/>
    <w:rsid w:val="008A13A2"/>
    <w:rsid w:val="008A1CE6"/>
    <w:rsid w:val="008A1EF8"/>
    <w:rsid w:val="008A57C0"/>
    <w:rsid w:val="008A7B56"/>
    <w:rsid w:val="008B68F0"/>
    <w:rsid w:val="008B7151"/>
    <w:rsid w:val="008D3217"/>
    <w:rsid w:val="008F5C43"/>
    <w:rsid w:val="0090164C"/>
    <w:rsid w:val="00903B38"/>
    <w:rsid w:val="00921BE8"/>
    <w:rsid w:val="00922343"/>
    <w:rsid w:val="009313AE"/>
    <w:rsid w:val="00935DAC"/>
    <w:rsid w:val="009506D3"/>
    <w:rsid w:val="0095349A"/>
    <w:rsid w:val="00956573"/>
    <w:rsid w:val="00964FB3"/>
    <w:rsid w:val="00980BF6"/>
    <w:rsid w:val="00987302"/>
    <w:rsid w:val="00992D7E"/>
    <w:rsid w:val="009A5092"/>
    <w:rsid w:val="009A56EF"/>
    <w:rsid w:val="009A7E97"/>
    <w:rsid w:val="009B2536"/>
    <w:rsid w:val="009B60AA"/>
    <w:rsid w:val="009B6543"/>
    <w:rsid w:val="009D27F9"/>
    <w:rsid w:val="009E1065"/>
    <w:rsid w:val="009E3196"/>
    <w:rsid w:val="009E6402"/>
    <w:rsid w:val="009F2310"/>
    <w:rsid w:val="009F302C"/>
    <w:rsid w:val="00A07C95"/>
    <w:rsid w:val="00A1569B"/>
    <w:rsid w:val="00A27B79"/>
    <w:rsid w:val="00A35672"/>
    <w:rsid w:val="00A361AA"/>
    <w:rsid w:val="00A42283"/>
    <w:rsid w:val="00A457DA"/>
    <w:rsid w:val="00A468BF"/>
    <w:rsid w:val="00A7200A"/>
    <w:rsid w:val="00A91C20"/>
    <w:rsid w:val="00A94224"/>
    <w:rsid w:val="00A961F4"/>
    <w:rsid w:val="00AA0335"/>
    <w:rsid w:val="00AA22AA"/>
    <w:rsid w:val="00AA6337"/>
    <w:rsid w:val="00AB45C3"/>
    <w:rsid w:val="00AC1DB6"/>
    <w:rsid w:val="00AC7C01"/>
    <w:rsid w:val="00AF532D"/>
    <w:rsid w:val="00AF5AFB"/>
    <w:rsid w:val="00B25B3B"/>
    <w:rsid w:val="00B25F2C"/>
    <w:rsid w:val="00B306A8"/>
    <w:rsid w:val="00B30914"/>
    <w:rsid w:val="00B34533"/>
    <w:rsid w:val="00B407B2"/>
    <w:rsid w:val="00B541B2"/>
    <w:rsid w:val="00B60982"/>
    <w:rsid w:val="00B72D79"/>
    <w:rsid w:val="00B96475"/>
    <w:rsid w:val="00BA3E94"/>
    <w:rsid w:val="00BB5E92"/>
    <w:rsid w:val="00BB607D"/>
    <w:rsid w:val="00BC2A7E"/>
    <w:rsid w:val="00BD3F20"/>
    <w:rsid w:val="00BE695A"/>
    <w:rsid w:val="00BF0687"/>
    <w:rsid w:val="00BF3420"/>
    <w:rsid w:val="00BF3966"/>
    <w:rsid w:val="00C0074E"/>
    <w:rsid w:val="00C115E2"/>
    <w:rsid w:val="00C2074B"/>
    <w:rsid w:val="00C2586C"/>
    <w:rsid w:val="00C25951"/>
    <w:rsid w:val="00C454CB"/>
    <w:rsid w:val="00C462B5"/>
    <w:rsid w:val="00C568DA"/>
    <w:rsid w:val="00C62FD6"/>
    <w:rsid w:val="00C8192F"/>
    <w:rsid w:val="00C83C37"/>
    <w:rsid w:val="00C874CD"/>
    <w:rsid w:val="00C90338"/>
    <w:rsid w:val="00CA4F77"/>
    <w:rsid w:val="00CB2BA7"/>
    <w:rsid w:val="00CD1050"/>
    <w:rsid w:val="00CD1121"/>
    <w:rsid w:val="00CD2AD6"/>
    <w:rsid w:val="00CE3CEC"/>
    <w:rsid w:val="00CF02EC"/>
    <w:rsid w:val="00D02D61"/>
    <w:rsid w:val="00D05EC8"/>
    <w:rsid w:val="00D178B9"/>
    <w:rsid w:val="00D26420"/>
    <w:rsid w:val="00D539CD"/>
    <w:rsid w:val="00D65777"/>
    <w:rsid w:val="00D96A6D"/>
    <w:rsid w:val="00D976D0"/>
    <w:rsid w:val="00DA35D8"/>
    <w:rsid w:val="00DA4610"/>
    <w:rsid w:val="00DC1FE4"/>
    <w:rsid w:val="00DC2740"/>
    <w:rsid w:val="00DC2B40"/>
    <w:rsid w:val="00DD7088"/>
    <w:rsid w:val="00DE3646"/>
    <w:rsid w:val="00E119A1"/>
    <w:rsid w:val="00E352D7"/>
    <w:rsid w:val="00E36482"/>
    <w:rsid w:val="00E42477"/>
    <w:rsid w:val="00E46692"/>
    <w:rsid w:val="00E52B53"/>
    <w:rsid w:val="00E6348C"/>
    <w:rsid w:val="00E916C2"/>
    <w:rsid w:val="00EB11FC"/>
    <w:rsid w:val="00EC3902"/>
    <w:rsid w:val="00ED3C85"/>
    <w:rsid w:val="00EE11B0"/>
    <w:rsid w:val="00EF04C6"/>
    <w:rsid w:val="00EF097F"/>
    <w:rsid w:val="00EF3D31"/>
    <w:rsid w:val="00EF72EB"/>
    <w:rsid w:val="00F056E9"/>
    <w:rsid w:val="00F17355"/>
    <w:rsid w:val="00F17847"/>
    <w:rsid w:val="00F17EED"/>
    <w:rsid w:val="00F23176"/>
    <w:rsid w:val="00F3209A"/>
    <w:rsid w:val="00F4503B"/>
    <w:rsid w:val="00F46771"/>
    <w:rsid w:val="00F53C79"/>
    <w:rsid w:val="00F551A8"/>
    <w:rsid w:val="00F56A01"/>
    <w:rsid w:val="00F56DB6"/>
    <w:rsid w:val="00F66498"/>
    <w:rsid w:val="00F772DC"/>
    <w:rsid w:val="00F85B57"/>
    <w:rsid w:val="00F872BC"/>
    <w:rsid w:val="00F9219C"/>
    <w:rsid w:val="00F94C47"/>
    <w:rsid w:val="00FB57E4"/>
    <w:rsid w:val="00FB6B5A"/>
    <w:rsid w:val="00FB6B9B"/>
    <w:rsid w:val="00FC1118"/>
    <w:rsid w:val="00FC299C"/>
    <w:rsid w:val="00FC6240"/>
    <w:rsid w:val="00FC69B1"/>
    <w:rsid w:val="00FD0FEB"/>
    <w:rsid w:val="00FD5FB6"/>
    <w:rsid w:val="00FE7654"/>
    <w:rsid w:val="00FE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0CC9"/>
  <w15:chartTrackingRefBased/>
  <w15:docId w15:val="{83E36833-376A-834E-B411-91918A8B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3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3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3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3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3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3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3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3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3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3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3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341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F4503B"/>
  </w:style>
  <w:style w:type="character" w:styleId="CommentReference">
    <w:name w:val="annotation reference"/>
    <w:basedOn w:val="DefaultParagraphFont"/>
    <w:uiPriority w:val="99"/>
    <w:semiHidden/>
    <w:unhideWhenUsed/>
    <w:rsid w:val="00F450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50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50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9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Qingfang (NIH/NIDA) [E]</dc:creator>
  <cp:keywords/>
  <dc:description/>
  <cp:lastModifiedBy>Kahnt, Thorsten (NIH/NIDA) [E]</cp:lastModifiedBy>
  <cp:revision>47</cp:revision>
  <dcterms:created xsi:type="dcterms:W3CDTF">2024-11-15T17:59:00Z</dcterms:created>
  <dcterms:modified xsi:type="dcterms:W3CDTF">2024-11-16T19:56:00Z</dcterms:modified>
</cp:coreProperties>
</file>